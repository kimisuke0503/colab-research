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AE3" w14:textId="77777777" w:rsidR="00507D24" w:rsidRPr="00644219" w:rsidRDefault="00507D24" w:rsidP="00507D24">
      <w:pPr>
        <w:rPr>
          <w:sz w:val="22"/>
          <w:szCs w:val="22"/>
        </w:rPr>
      </w:pPr>
      <w:r w:rsidRPr="00644219">
        <w:rPr>
          <w:rFonts w:hint="eastAsia"/>
          <w:sz w:val="22"/>
          <w:szCs w:val="22"/>
        </w:rPr>
        <w:t>様式第１号その１（第５条第１項の規定による場合）</w:t>
      </w:r>
    </w:p>
    <w:p w14:paraId="59987446" w14:textId="77777777" w:rsidR="00507D24" w:rsidRDefault="00507D24" w:rsidP="00507D24">
      <w:pPr>
        <w:spacing w:line="480" w:lineRule="auto"/>
      </w:pPr>
    </w:p>
    <w:p w14:paraId="48B18B27" w14:textId="77777777" w:rsidR="00507D24" w:rsidRDefault="00E422EA" w:rsidP="00507D24">
      <w:pPr>
        <w:spacing w:line="480" w:lineRule="auto"/>
      </w:pPr>
      <w:r>
        <w:rPr>
          <w:rFonts w:hint="eastAsia"/>
          <w:noProof/>
        </w:rPr>
        <mc:AlternateContent>
          <mc:Choice Requires="wps">
            <w:drawing>
              <wp:anchor distT="0" distB="0" distL="114300" distR="114300" simplePos="0" relativeHeight="251657216" behindDoc="0" locked="0" layoutInCell="1" allowOverlap="1" wp14:anchorId="329BEC0B" wp14:editId="22BB4248">
                <wp:simplePos x="0" y="0"/>
                <wp:positionH relativeFrom="column">
                  <wp:posOffset>0</wp:posOffset>
                </wp:positionH>
                <wp:positionV relativeFrom="paragraph">
                  <wp:posOffset>0</wp:posOffset>
                </wp:positionV>
                <wp:extent cx="5979795" cy="7280910"/>
                <wp:effectExtent l="10795" t="6985" r="10160" b="825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DA1D" id="Rectangle 72" o:spid="_x0000_s1026" style="position:absolute;left:0;text-align:left;margin-left:0;margin-top:0;width:470.85pt;height:57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" filled="f" strokeweight="1pt">
                <v:textbox inset="5.85pt,.7pt,5.85pt,.7pt"/>
              </v:rect>
            </w:pict>
          </mc:Fallback>
        </mc:AlternateContent>
      </w:r>
    </w:p>
    <w:p w14:paraId="5E343C52" w14:textId="77777777" w:rsidR="00507D24" w:rsidRPr="00363FC5" w:rsidRDefault="00507D24" w:rsidP="00507D24">
      <w:pPr>
        <w:jc w:val="center"/>
        <w:rPr>
          <w:sz w:val="36"/>
          <w:szCs w:val="36"/>
          <w:lang w:eastAsia="zh-TW"/>
        </w:rPr>
      </w:pPr>
      <w:r w:rsidRPr="00363FC5">
        <w:rPr>
          <w:rFonts w:hint="eastAsia"/>
          <w:sz w:val="36"/>
          <w:szCs w:val="36"/>
          <w:lang w:eastAsia="zh-TW"/>
        </w:rPr>
        <w:t>学</w:t>
      </w:r>
      <w:r w:rsidRPr="00363FC5">
        <w:rPr>
          <w:rFonts w:hint="eastAsia"/>
          <w:sz w:val="36"/>
          <w:szCs w:val="36"/>
          <w:lang w:eastAsia="zh-TW"/>
        </w:rPr>
        <w:t xml:space="preserve"> </w:t>
      </w:r>
      <w:r w:rsidRPr="00363FC5">
        <w:rPr>
          <w:rFonts w:hint="eastAsia"/>
          <w:sz w:val="36"/>
          <w:szCs w:val="36"/>
          <w:lang w:eastAsia="zh-TW"/>
        </w:rPr>
        <w:t>位</w:t>
      </w:r>
      <w:r w:rsidRPr="00363FC5">
        <w:rPr>
          <w:rFonts w:hint="eastAsia"/>
          <w:sz w:val="36"/>
          <w:szCs w:val="36"/>
          <w:lang w:eastAsia="zh-TW"/>
        </w:rPr>
        <w:t xml:space="preserve"> </w:t>
      </w:r>
      <w:r w:rsidRPr="00363FC5">
        <w:rPr>
          <w:rFonts w:hint="eastAsia"/>
          <w:sz w:val="36"/>
          <w:szCs w:val="36"/>
          <w:lang w:eastAsia="zh-TW"/>
        </w:rPr>
        <w:t>授</w:t>
      </w:r>
      <w:r w:rsidRPr="00363FC5">
        <w:rPr>
          <w:rFonts w:hint="eastAsia"/>
          <w:sz w:val="36"/>
          <w:szCs w:val="36"/>
          <w:lang w:eastAsia="zh-TW"/>
        </w:rPr>
        <w:t xml:space="preserve"> </w:t>
      </w:r>
      <w:r w:rsidRPr="00363FC5">
        <w:rPr>
          <w:rFonts w:hint="eastAsia"/>
          <w:sz w:val="36"/>
          <w:szCs w:val="36"/>
          <w:lang w:eastAsia="zh-TW"/>
        </w:rPr>
        <w:t>与</w:t>
      </w:r>
      <w:r w:rsidRPr="00363FC5">
        <w:rPr>
          <w:rFonts w:hint="eastAsia"/>
          <w:sz w:val="36"/>
          <w:szCs w:val="36"/>
          <w:lang w:eastAsia="zh-TW"/>
        </w:rPr>
        <w:t xml:space="preserve"> </w:t>
      </w:r>
      <w:r w:rsidRPr="00363FC5">
        <w:rPr>
          <w:rFonts w:hint="eastAsia"/>
          <w:sz w:val="36"/>
          <w:szCs w:val="36"/>
          <w:lang w:eastAsia="zh-TW"/>
        </w:rPr>
        <w:t>申</w:t>
      </w:r>
      <w:r w:rsidRPr="00363FC5">
        <w:rPr>
          <w:rFonts w:hint="eastAsia"/>
          <w:sz w:val="36"/>
          <w:szCs w:val="36"/>
          <w:lang w:eastAsia="zh-TW"/>
        </w:rPr>
        <w:t xml:space="preserve"> </w:t>
      </w:r>
      <w:r w:rsidRPr="00363FC5">
        <w:rPr>
          <w:rFonts w:hint="eastAsia"/>
          <w:sz w:val="36"/>
          <w:szCs w:val="36"/>
          <w:lang w:eastAsia="zh-TW"/>
        </w:rPr>
        <w:t>請</w:t>
      </w:r>
      <w:r w:rsidRPr="00363FC5">
        <w:rPr>
          <w:rFonts w:hint="eastAsia"/>
          <w:sz w:val="36"/>
          <w:szCs w:val="36"/>
          <w:lang w:eastAsia="zh-TW"/>
        </w:rPr>
        <w:t xml:space="preserve"> </w:t>
      </w:r>
      <w:r w:rsidRPr="00363FC5">
        <w:rPr>
          <w:rFonts w:hint="eastAsia"/>
          <w:sz w:val="36"/>
          <w:szCs w:val="36"/>
          <w:lang w:eastAsia="zh-TW"/>
        </w:rPr>
        <w:t>書</w:t>
      </w:r>
    </w:p>
    <w:p w14:paraId="14FAF7E0" w14:textId="77777777" w:rsidR="00507D24" w:rsidRDefault="00E422EA" w:rsidP="00507D24">
      <w:pPr>
        <w:spacing w:line="480" w:lineRule="auto"/>
        <w:rPr>
          <w:lang w:eastAsia="zh-TW"/>
        </w:rPr>
      </w:pPr>
      <w:r>
        <w:rPr>
          <w:noProof/>
        </w:rPr>
        <mc:AlternateContent>
          <mc:Choice Requires="wps">
            <w:drawing>
              <wp:anchor distT="0" distB="0" distL="114300" distR="114300" simplePos="0" relativeHeight="251656192" behindDoc="0" locked="0" layoutInCell="1" allowOverlap="1" wp14:anchorId="04EA874C" wp14:editId="3455187F">
                <wp:simplePos x="0" y="0"/>
                <wp:positionH relativeFrom="column">
                  <wp:posOffset>278130</wp:posOffset>
                </wp:positionH>
                <wp:positionV relativeFrom="paragraph">
                  <wp:posOffset>280035</wp:posOffset>
                </wp:positionV>
                <wp:extent cx="5423535" cy="4480560"/>
                <wp:effectExtent l="12700" t="14605" r="21590" b="19685"/>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A874C" id="_x0000_t202" coordsize="21600,21600" o:spt="202" path="m,l,21600r21600,l21600,xe">
                <v:stroke joinstyle="miter"/>
                <v:path gradientshapeok="t" o:connecttype="rect"/>
              </v:shapetype>
              <v:shape id="Text Box 71" o:spid="_x0000_s1026" type="#_x0000_t202" style="position:absolute;left:0;text-align:left;margin-left:21.9pt;margin-top:22.05pt;width:427.05pt;height:35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v:textbox>
              </v:shape>
            </w:pict>
          </mc:Fallback>
        </mc:AlternateContent>
      </w:r>
    </w:p>
    <w:p w14:paraId="0D651F66" w14:textId="77777777" w:rsidR="00507D24" w:rsidRDefault="00507D24" w:rsidP="00507D24">
      <w:pPr>
        <w:spacing w:line="480" w:lineRule="auto"/>
        <w:rPr>
          <w:lang w:eastAsia="zh-TW"/>
        </w:rPr>
      </w:pPr>
    </w:p>
    <w:p w14:paraId="7B7256E8" w14:textId="77777777" w:rsidR="00507D24" w:rsidRDefault="00507D24" w:rsidP="00507D24">
      <w:pPr>
        <w:spacing w:line="480" w:lineRule="auto"/>
        <w:rPr>
          <w:lang w:eastAsia="zh-TW"/>
        </w:rPr>
      </w:pPr>
    </w:p>
    <w:p w14:paraId="6C7CEDBA" w14:textId="77777777" w:rsidR="00507D24" w:rsidRDefault="00507D24" w:rsidP="00507D24">
      <w:pPr>
        <w:spacing w:line="480" w:lineRule="auto"/>
        <w:rPr>
          <w:lang w:eastAsia="zh-TW"/>
        </w:rPr>
      </w:pPr>
    </w:p>
    <w:p w14:paraId="0FB8E4B2" w14:textId="77777777" w:rsidR="00507D24" w:rsidRDefault="00507D24" w:rsidP="00507D24">
      <w:pPr>
        <w:spacing w:line="480" w:lineRule="auto"/>
        <w:rPr>
          <w:lang w:eastAsia="zh-TW"/>
        </w:rPr>
      </w:pPr>
    </w:p>
    <w:p w14:paraId="432A3856" w14:textId="77777777" w:rsidR="00507D24" w:rsidRDefault="00507D24" w:rsidP="00507D24">
      <w:pPr>
        <w:spacing w:line="480" w:lineRule="auto"/>
        <w:rPr>
          <w:lang w:eastAsia="zh-TW"/>
        </w:rPr>
      </w:pPr>
    </w:p>
    <w:p w14:paraId="45C01382" w14:textId="77777777" w:rsidR="00507D24" w:rsidRDefault="00507D24" w:rsidP="00507D24">
      <w:pPr>
        <w:spacing w:line="480" w:lineRule="auto"/>
        <w:rPr>
          <w:lang w:eastAsia="zh-TW"/>
        </w:rPr>
      </w:pPr>
    </w:p>
    <w:p w14:paraId="74B93B04" w14:textId="77777777" w:rsidR="00507D24" w:rsidRDefault="00507D24" w:rsidP="00507D24">
      <w:pPr>
        <w:spacing w:line="480" w:lineRule="auto"/>
        <w:rPr>
          <w:lang w:eastAsia="zh-TW"/>
        </w:rPr>
      </w:pPr>
    </w:p>
    <w:p w14:paraId="0119EBAA" w14:textId="77777777" w:rsidR="00507D24" w:rsidRDefault="00507D24" w:rsidP="00507D24">
      <w:pPr>
        <w:spacing w:line="480" w:lineRule="auto"/>
        <w:rPr>
          <w:lang w:eastAsia="zh-TW"/>
        </w:rPr>
      </w:pPr>
    </w:p>
    <w:p w14:paraId="5A7278C0" w14:textId="77777777" w:rsidR="00507D24" w:rsidRDefault="00507D24" w:rsidP="00507D24">
      <w:pPr>
        <w:spacing w:line="480" w:lineRule="auto"/>
        <w:rPr>
          <w:lang w:eastAsia="zh-TW"/>
        </w:rPr>
      </w:pPr>
    </w:p>
    <w:p w14:paraId="748F4D17" w14:textId="77777777" w:rsidR="00507D24" w:rsidRDefault="00507D24" w:rsidP="00507D24">
      <w:pPr>
        <w:spacing w:line="480" w:lineRule="auto"/>
        <w:rPr>
          <w:lang w:eastAsia="zh-TW"/>
        </w:rPr>
      </w:pPr>
    </w:p>
    <w:p w14:paraId="388D73E0" w14:textId="77777777" w:rsidR="00507D24" w:rsidRDefault="00507D24" w:rsidP="00507D24">
      <w:pPr>
        <w:spacing w:line="480" w:lineRule="auto"/>
        <w:rPr>
          <w:lang w:eastAsia="zh-TW"/>
        </w:rPr>
      </w:pPr>
    </w:p>
    <w:p w14:paraId="25A3306B" w14:textId="77777777" w:rsidR="00507D24" w:rsidRDefault="00507D24" w:rsidP="00507D24">
      <w:pPr>
        <w:spacing w:line="480" w:lineRule="auto"/>
        <w:rPr>
          <w:lang w:eastAsia="zh-TW"/>
        </w:rPr>
      </w:pPr>
    </w:p>
    <w:p w14:paraId="00853CC3" w14:textId="77777777" w:rsidR="00507D24" w:rsidRDefault="00507D24" w:rsidP="00507D24">
      <w:pPr>
        <w:spacing w:line="480" w:lineRule="auto"/>
        <w:rPr>
          <w:lang w:eastAsia="zh-TW"/>
        </w:rPr>
      </w:pPr>
    </w:p>
    <w:p w14:paraId="1278A7AF" w14:textId="77777777" w:rsidR="00507D24" w:rsidRPr="00507D24" w:rsidRDefault="00507D24" w:rsidP="00507D24">
      <w:pPr>
        <w:tabs>
          <w:tab w:val="left" w:pos="438"/>
        </w:tabs>
        <w:rPr>
          <w:lang w:eastAsia="zh-TW"/>
        </w:rPr>
      </w:pPr>
      <w:r>
        <w:rPr>
          <w:rFonts w:hint="eastAsia"/>
          <w:lang w:eastAsia="zh-TW"/>
        </w:rPr>
        <w:tab/>
      </w:r>
      <w:r w:rsidRPr="00507D24">
        <w:rPr>
          <w:rFonts w:hint="eastAsia"/>
          <w:lang w:eastAsia="zh-TW"/>
        </w:rPr>
        <w:t>（注意）</w:t>
      </w:r>
    </w:p>
    <w:p w14:paraId="39C5A9CF" w14:textId="77777777" w:rsidR="00507D24" w:rsidRPr="00507D24" w:rsidRDefault="00507D24" w:rsidP="00507D24">
      <w:pPr>
        <w:rPr>
          <w:lang w:eastAsia="zh-TW"/>
        </w:rPr>
      </w:pPr>
    </w:p>
    <w:p w14:paraId="6F10493E" w14:textId="77777777" w:rsidR="00507D24" w:rsidRPr="00507D24" w:rsidRDefault="00507D24" w:rsidP="00507D24">
      <w:pPr>
        <w:numPr>
          <w:ilvl w:val="0"/>
          <w:numId w:val="25"/>
        </w:numPr>
        <w:tabs>
          <w:tab w:val="left" w:pos="1095"/>
        </w:tabs>
        <w:spacing w:afterLines="50" w:after="147"/>
        <w:ind w:leftChars="350" w:left="1078" w:hangingChars="200" w:hanging="392"/>
      </w:pPr>
      <w:r w:rsidRPr="00507D24">
        <w:rPr>
          <w:rFonts w:hint="eastAsia"/>
        </w:rPr>
        <w:t>この申請書は、２通提出すること。</w:t>
      </w:r>
    </w:p>
    <w:p w14:paraId="5ED6CC5A" w14:textId="77777777" w:rsidR="00507D24" w:rsidRDefault="00507D24" w:rsidP="00507D24">
      <w:pPr>
        <w:tabs>
          <w:tab w:val="left" w:pos="1095"/>
        </w:tabs>
        <w:spacing w:afterLines="50" w:after="147"/>
        <w:ind w:left="438"/>
      </w:pPr>
    </w:p>
    <w:p w14:paraId="716A8A35" w14:textId="77777777" w:rsidR="00507D24" w:rsidRDefault="00507D24" w:rsidP="00507D24">
      <w:pPr>
        <w:tabs>
          <w:tab w:val="left" w:pos="1095"/>
        </w:tabs>
        <w:spacing w:afterLines="50" w:after="147"/>
        <w:ind w:left="438"/>
      </w:pPr>
    </w:p>
    <w:p w14:paraId="1F451A94" w14:textId="77777777" w:rsidR="00507D24" w:rsidRDefault="00507D24" w:rsidP="00507D24"/>
    <w:p w14:paraId="3919550A" w14:textId="77777777" w:rsidR="00507D24" w:rsidRDefault="00507D24" w:rsidP="00507D24">
      <w:pPr>
        <w:tabs>
          <w:tab w:val="left" w:pos="438"/>
        </w:tabs>
      </w:pPr>
      <w:r>
        <w:rPr>
          <w:rFonts w:hint="eastAsia"/>
        </w:rPr>
        <w:tab/>
      </w:r>
      <w:r>
        <w:rPr>
          <w:rFonts w:hint="eastAsia"/>
        </w:rPr>
        <w:t>右肩の日付けは西暦年表示。</w:t>
      </w:r>
    </w:p>
    <w:p w14:paraId="1BE04018" w14:textId="77777777" w:rsidR="00507D24" w:rsidRDefault="00507D24" w:rsidP="00507D24">
      <w:pPr>
        <w:tabs>
          <w:tab w:val="right" w:pos="8760"/>
        </w:tabs>
      </w:pPr>
      <w:r>
        <w:rPr>
          <w:rFonts w:hint="eastAsia"/>
        </w:rPr>
        <w:tab/>
        <w:t xml:space="preserve"> </w:t>
      </w:r>
      <w:r>
        <w:rPr>
          <w:rFonts w:hint="eastAsia"/>
        </w:rPr>
        <w:t>（Ａ４）</w:t>
      </w:r>
    </w:p>
    <w:p w14:paraId="05079BEF" w14:textId="77777777" w:rsidR="00507D24" w:rsidRDefault="00507D24" w:rsidP="00507D24"/>
    <w:p w14:paraId="0FF5D0AE" w14:textId="77777777" w:rsidR="00FE5D5A" w:rsidRDefault="00FE5D5A" w:rsidP="00507D24"/>
    <w:p w14:paraId="6453672B" w14:textId="77777777" w:rsidR="006C6A90" w:rsidRDefault="006C6A90" w:rsidP="006C6A90">
      <w:pPr>
        <w:tabs>
          <w:tab w:val="left" w:pos="876"/>
        </w:tabs>
        <w:spacing w:beforeLines="50" w:before="147" w:line="480" w:lineRule="auto"/>
        <w:jc w:val="center"/>
        <w:rPr>
          <w:sz w:val="32"/>
          <w:szCs w:val="32"/>
          <w:u w:val="single"/>
        </w:rPr>
      </w:pPr>
      <w:r w:rsidRPr="006C6A90">
        <w:rPr>
          <w:rFonts w:hint="eastAsia"/>
          <w:sz w:val="32"/>
          <w:szCs w:val="32"/>
          <w:u w:val="single"/>
        </w:rPr>
        <w:lastRenderedPageBreak/>
        <w:t>目的関数ベースの</w:t>
      </w:r>
      <w:r w:rsidRPr="006C6A90">
        <w:rPr>
          <w:rFonts w:hint="eastAsia"/>
          <w:sz w:val="32"/>
          <w:szCs w:val="32"/>
          <w:u w:val="single"/>
        </w:rPr>
        <w:t>R</w:t>
      </w:r>
      <w:r w:rsidRPr="006C6A90">
        <w:rPr>
          <w:sz w:val="32"/>
          <w:szCs w:val="32"/>
          <w:u w:val="single"/>
        </w:rPr>
        <w:t>ough Membership C-Means</w:t>
      </w:r>
      <w:r w:rsidRPr="006C6A90">
        <w:rPr>
          <w:rFonts w:hint="eastAsia"/>
          <w:sz w:val="32"/>
          <w:szCs w:val="32"/>
          <w:u w:val="single"/>
        </w:rPr>
        <w:t>クラスタリング</w:t>
      </w:r>
    </w:p>
    <w:p w14:paraId="6EA9D328" w14:textId="77777777" w:rsidR="00B2734A" w:rsidRPr="006C6A90" w:rsidRDefault="006C6A90" w:rsidP="006C6A90">
      <w:pPr>
        <w:tabs>
          <w:tab w:val="left" w:pos="876"/>
        </w:tabs>
        <w:spacing w:beforeLines="50" w:before="147" w:line="480" w:lineRule="auto"/>
        <w:jc w:val="center"/>
        <w:rPr>
          <w:sz w:val="32"/>
          <w:szCs w:val="32"/>
          <w:lang w:eastAsia="zh-TW"/>
        </w:rPr>
      </w:pPr>
      <w:r w:rsidRPr="006C6A90">
        <w:rPr>
          <w:rFonts w:hint="eastAsia"/>
          <w:sz w:val="32"/>
          <w:szCs w:val="32"/>
          <w:u w:val="single"/>
        </w:rPr>
        <w:t>に基づく協調フィルタリング</w:t>
      </w:r>
    </w:p>
    <w:p w14:paraId="04168D03" w14:textId="77777777" w:rsidR="006C6A90" w:rsidRDefault="006C6A90" w:rsidP="006C6A90">
      <w:pPr>
        <w:spacing w:line="480" w:lineRule="auto"/>
        <w:jc w:val="center"/>
        <w:rPr>
          <w:rFonts w:ascii="Times New Roman" w:hAnsi="Times New Roman"/>
          <w:sz w:val="32"/>
          <w:szCs w:val="32"/>
          <w:u w:val="single"/>
        </w:rPr>
      </w:pPr>
      <w:r>
        <w:rPr>
          <w:rFonts w:ascii="Times New Roman" w:hAnsi="Times New Roman" w:hint="eastAsia"/>
          <w:sz w:val="32"/>
          <w:szCs w:val="32"/>
          <w:u w:val="single"/>
        </w:rPr>
        <w:t>C</w:t>
      </w:r>
      <w:r>
        <w:rPr>
          <w:rFonts w:ascii="Times New Roman" w:hAnsi="Times New Roman"/>
          <w:sz w:val="32"/>
          <w:szCs w:val="32"/>
          <w:u w:val="single"/>
        </w:rPr>
        <w:t xml:space="preserve">ollaborative Filtering Based on Objective </w:t>
      </w:r>
      <w:del w:id="0" w:author="Seiki UBUKATA" w:date="2023-01-12T16:57:00Z">
        <w:r w:rsidDel="009D6BF0">
          <w:rPr>
            <w:rFonts w:ascii="Times New Roman" w:hAnsi="Times New Roman"/>
            <w:sz w:val="32"/>
            <w:szCs w:val="32"/>
            <w:u w:val="single"/>
          </w:rPr>
          <w:delText>f</w:delText>
        </w:r>
      </w:del>
      <w:ins w:id="1" w:author="Seiki UBUKATA" w:date="2023-01-12T16:57:00Z">
        <w:r w:rsidR="009D6BF0">
          <w:rPr>
            <w:rFonts w:ascii="Times New Roman" w:hAnsi="Times New Roman"/>
            <w:sz w:val="32"/>
            <w:szCs w:val="32"/>
            <w:u w:val="single"/>
          </w:rPr>
          <w:t>F</w:t>
        </w:r>
      </w:ins>
      <w:r>
        <w:rPr>
          <w:rFonts w:ascii="Times New Roman" w:hAnsi="Times New Roman"/>
          <w:sz w:val="32"/>
          <w:szCs w:val="32"/>
          <w:u w:val="single"/>
        </w:rPr>
        <w:t>unction-</w:t>
      </w:r>
      <w:del w:id="2" w:author="Seiki UBUKATA" w:date="2023-01-12T16:57:00Z">
        <w:r w:rsidDel="009D6BF0">
          <w:rPr>
            <w:rFonts w:ascii="Times New Roman" w:hAnsi="Times New Roman"/>
            <w:sz w:val="32"/>
            <w:szCs w:val="32"/>
            <w:u w:val="single"/>
          </w:rPr>
          <w:delText>b</w:delText>
        </w:r>
      </w:del>
      <w:ins w:id="3" w:author="Seiki UBUKATA" w:date="2023-01-12T16:57:00Z">
        <w:r w:rsidR="009D6BF0">
          <w:rPr>
            <w:rFonts w:ascii="Times New Roman" w:hAnsi="Times New Roman"/>
            <w:sz w:val="32"/>
            <w:szCs w:val="32"/>
            <w:u w:val="single"/>
          </w:rPr>
          <w:t>B</w:t>
        </w:r>
      </w:ins>
      <w:r>
        <w:rPr>
          <w:rFonts w:ascii="Times New Roman" w:hAnsi="Times New Roman"/>
          <w:sz w:val="32"/>
          <w:szCs w:val="32"/>
          <w:u w:val="single"/>
        </w:rPr>
        <w:t>ased</w:t>
      </w:r>
    </w:p>
    <w:p w14:paraId="702C59B8" w14:textId="77777777" w:rsidR="00B2734A" w:rsidRPr="00FE5D5A" w:rsidRDefault="006C6A90" w:rsidP="006C6A90">
      <w:pPr>
        <w:spacing w:line="480" w:lineRule="auto"/>
        <w:jc w:val="center"/>
        <w:rPr>
          <w:rFonts w:ascii="Times New Roman" w:hAnsi="Times New Roman"/>
          <w:color w:val="FF0000"/>
          <w:sz w:val="32"/>
          <w:szCs w:val="32"/>
          <w:u w:val="single"/>
          <w:lang w:eastAsia="zh-TW"/>
        </w:rPr>
      </w:pPr>
      <w:r>
        <w:rPr>
          <w:rFonts w:ascii="Times New Roman" w:hAnsi="Times New Roman"/>
          <w:sz w:val="32"/>
          <w:szCs w:val="32"/>
          <w:u w:val="single"/>
        </w:rPr>
        <w:t>Rough Membership C-Means Clustering</w:t>
      </w:r>
    </w:p>
    <w:p w14:paraId="707AD96F" w14:textId="77777777" w:rsidR="00B2734A" w:rsidRDefault="00B2734A">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8D072C" w14:paraId="0F16754B" w14:textId="77777777" w:rsidTr="00230DD1">
        <w:trPr>
          <w:trHeight w:hRule="exact" w:val="457"/>
        </w:trPr>
        <w:tc>
          <w:tcPr>
            <w:tcW w:w="1616" w:type="dxa"/>
            <w:tcBorders>
              <w:bottom w:val="single" w:sz="4" w:space="0" w:color="auto"/>
            </w:tcBorders>
            <w:vAlign w:val="center"/>
          </w:tcPr>
          <w:p w14:paraId="33F45F40" w14:textId="77777777" w:rsidR="008D072C" w:rsidRPr="00C37A98" w:rsidRDefault="00FE5D5A" w:rsidP="00230DD1">
            <w:pPr>
              <w:jc w:val="center"/>
              <w:rPr>
                <w:rFonts w:ascii="Times New Roman" w:hAnsi="Times New Roman"/>
                <w:sz w:val="24"/>
              </w:rPr>
            </w:pPr>
            <w:r>
              <w:rPr>
                <w:rFonts w:ascii="Times New Roman" w:hAnsi="Times New Roman" w:hint="eastAsia"/>
                <w:sz w:val="24"/>
              </w:rPr>
              <w:t>分　野　名</w:t>
            </w:r>
          </w:p>
          <w:p w14:paraId="40F6F1B1" w14:textId="77777777" w:rsidR="005F0B7F" w:rsidRPr="00C37A98" w:rsidRDefault="005F0B7F" w:rsidP="00230DD1">
            <w:pPr>
              <w:jc w:val="center"/>
              <w:rPr>
                <w:rFonts w:ascii="Times New Roman" w:hAnsi="Times New Roman"/>
                <w:sz w:val="22"/>
                <w:szCs w:val="22"/>
              </w:rPr>
            </w:pPr>
          </w:p>
          <w:p w14:paraId="5CA2EC2A" w14:textId="77777777" w:rsidR="008D072C" w:rsidRPr="00C37A98" w:rsidRDefault="008D072C" w:rsidP="00230DD1">
            <w:pPr>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714AF16E" w14:textId="77777777" w:rsidR="005F0B7F" w:rsidRPr="00A85035" w:rsidRDefault="00FE5D5A" w:rsidP="00230DD1">
            <w:pPr>
              <w:rPr>
                <w:rFonts w:ascii="Times New Roman" w:hAnsi="Times New Roman"/>
                <w:sz w:val="24"/>
              </w:rPr>
            </w:pPr>
            <w:r w:rsidRPr="00A85035">
              <w:rPr>
                <w:rFonts w:ascii="Times New Roman" w:hAnsi="Times New Roman" w:hint="eastAsia"/>
                <w:sz w:val="24"/>
              </w:rPr>
              <w:t>知能情報工学分野</w:t>
            </w:r>
          </w:p>
        </w:tc>
        <w:tc>
          <w:tcPr>
            <w:tcW w:w="1008" w:type="dxa"/>
            <w:tcBorders>
              <w:bottom w:val="single" w:sz="4" w:space="0" w:color="auto"/>
            </w:tcBorders>
            <w:vAlign w:val="center"/>
          </w:tcPr>
          <w:p w14:paraId="631CF18F" w14:textId="77777777" w:rsidR="008D072C" w:rsidRPr="00C37A98" w:rsidRDefault="00FE5D5A" w:rsidP="00230DD1">
            <w:pPr>
              <w:jc w:val="center"/>
              <w:rPr>
                <w:rFonts w:ascii="Times New Roman" w:hAnsi="Times New Roman"/>
                <w:sz w:val="24"/>
              </w:rPr>
            </w:pPr>
            <w:r>
              <w:rPr>
                <w:rFonts w:ascii="Times New Roman" w:hAnsi="Times New Roman" w:hint="eastAsia"/>
                <w:sz w:val="24"/>
              </w:rPr>
              <w:t>氏　名</w:t>
            </w:r>
            <w:r w:rsidR="008D072C" w:rsidRPr="00C37A98">
              <w:rPr>
                <w:rFonts w:ascii="Times New Roman"/>
                <w:sz w:val="22"/>
                <w:szCs w:val="22"/>
              </w:rPr>
              <w:t>（氏名）</w:t>
            </w:r>
          </w:p>
        </w:tc>
        <w:tc>
          <w:tcPr>
            <w:tcW w:w="2558" w:type="dxa"/>
            <w:tcBorders>
              <w:bottom w:val="single" w:sz="4" w:space="0" w:color="auto"/>
            </w:tcBorders>
            <w:vAlign w:val="center"/>
          </w:tcPr>
          <w:p w14:paraId="686BEAAA" w14:textId="77777777" w:rsidR="008D072C" w:rsidRPr="006C6A90" w:rsidRDefault="006C6A90" w:rsidP="00F11733">
            <w:pPr>
              <w:rPr>
                <w:rFonts w:ascii="Times New Roman" w:hAnsi="Times New Roman"/>
                <w:sz w:val="24"/>
              </w:rPr>
            </w:pPr>
            <w:r w:rsidRPr="006C6A90">
              <w:rPr>
                <w:rFonts w:ascii="Times New Roman" w:hAnsi="Times New Roman" w:hint="eastAsia"/>
                <w:sz w:val="24"/>
              </w:rPr>
              <w:t>K</w:t>
            </w:r>
            <w:r w:rsidRPr="006C6A90">
              <w:rPr>
                <w:rFonts w:ascii="Times New Roman" w:hAnsi="Times New Roman"/>
                <w:sz w:val="24"/>
              </w:rPr>
              <w:t>IM</w:t>
            </w:r>
            <w:r w:rsidR="00F11733" w:rsidRPr="006C6A90">
              <w:rPr>
                <w:rFonts w:ascii="Times New Roman" w:hAnsi="Times New Roman" w:hint="eastAsia"/>
                <w:sz w:val="24"/>
              </w:rPr>
              <w:t xml:space="preserve">　</w:t>
            </w:r>
            <w:r w:rsidRPr="006C6A90">
              <w:rPr>
                <w:rFonts w:ascii="Times New Roman" w:hAnsi="Times New Roman" w:hint="eastAsia"/>
                <w:sz w:val="24"/>
              </w:rPr>
              <w:t>H</w:t>
            </w:r>
            <w:r w:rsidRPr="006C6A90">
              <w:rPr>
                <w:rFonts w:ascii="Times New Roman" w:hAnsi="Times New Roman"/>
                <w:sz w:val="24"/>
              </w:rPr>
              <w:t>AERANG</w:t>
            </w:r>
          </w:p>
        </w:tc>
      </w:tr>
      <w:tr w:rsidR="005F0B7F" w14:paraId="63DC1D12" w14:textId="77777777" w:rsidTr="00230DD1">
        <w:trPr>
          <w:trHeight w:hRule="exact" w:val="472"/>
        </w:trPr>
        <w:tc>
          <w:tcPr>
            <w:tcW w:w="1616" w:type="dxa"/>
            <w:tcBorders>
              <w:top w:val="single" w:sz="4" w:space="0" w:color="auto"/>
            </w:tcBorders>
            <w:vAlign w:val="center"/>
          </w:tcPr>
          <w:p w14:paraId="6B9E898C" w14:textId="77777777" w:rsidR="005F0B7F" w:rsidRPr="00C37A98" w:rsidRDefault="00FE5D5A" w:rsidP="00230DD1">
            <w:pPr>
              <w:jc w:val="center"/>
              <w:rPr>
                <w:sz w:val="24"/>
              </w:rPr>
            </w:pPr>
            <w:r w:rsidRPr="00C37A98">
              <w:rPr>
                <w:rFonts w:ascii="Times New Roman" w:hAnsi="Times New Roman"/>
                <w:sz w:val="24"/>
              </w:rPr>
              <w:t>Department</w:t>
            </w:r>
          </w:p>
        </w:tc>
        <w:tc>
          <w:tcPr>
            <w:tcW w:w="4137" w:type="dxa"/>
            <w:tcBorders>
              <w:top w:val="single" w:sz="4" w:space="0" w:color="auto"/>
            </w:tcBorders>
            <w:vAlign w:val="center"/>
          </w:tcPr>
          <w:p w14:paraId="3C0FAEC1" w14:textId="77777777" w:rsidR="005F0B7F" w:rsidRPr="00A85035" w:rsidRDefault="00FE5D5A" w:rsidP="00230DD1">
            <w:pPr>
              <w:rPr>
                <w:rFonts w:ascii="Times New Roman" w:hAnsi="Times New Roman"/>
                <w:sz w:val="24"/>
              </w:rPr>
            </w:pPr>
            <w:r w:rsidRPr="00A85035">
              <w:rPr>
                <w:rFonts w:ascii="Times New Roman" w:hAnsi="Times New Roman"/>
                <w:sz w:val="24"/>
              </w:rPr>
              <w:t>Computer Science and Intelligent Systems</w:t>
            </w:r>
          </w:p>
        </w:tc>
        <w:tc>
          <w:tcPr>
            <w:tcW w:w="1008" w:type="dxa"/>
            <w:tcBorders>
              <w:top w:val="single" w:sz="4" w:space="0" w:color="auto"/>
            </w:tcBorders>
            <w:vAlign w:val="center"/>
          </w:tcPr>
          <w:p w14:paraId="40AFF55C" w14:textId="77777777" w:rsidR="005F0B7F" w:rsidRPr="00C37A98" w:rsidRDefault="00FE5D5A" w:rsidP="00230DD1">
            <w:pPr>
              <w:jc w:val="center"/>
              <w:rPr>
                <w:sz w:val="24"/>
              </w:rPr>
            </w:pPr>
            <w:r w:rsidRPr="00C37A98">
              <w:rPr>
                <w:rFonts w:ascii="Times New Roman" w:hAnsi="Times New Roman"/>
                <w:sz w:val="24"/>
              </w:rPr>
              <w:t>Name</w:t>
            </w:r>
          </w:p>
        </w:tc>
        <w:tc>
          <w:tcPr>
            <w:tcW w:w="2558" w:type="dxa"/>
            <w:tcBorders>
              <w:top w:val="single" w:sz="4" w:space="0" w:color="auto"/>
            </w:tcBorders>
            <w:vAlign w:val="center"/>
          </w:tcPr>
          <w:p w14:paraId="39649CB2" w14:textId="77777777" w:rsidR="005F0B7F" w:rsidRPr="006C6A90" w:rsidRDefault="006C6A90" w:rsidP="00F11733">
            <w:pPr>
              <w:rPr>
                <w:rFonts w:ascii="Times New Roman" w:hAnsi="Times New Roman"/>
                <w:sz w:val="24"/>
              </w:rPr>
            </w:pPr>
            <w:r w:rsidRPr="006C6A90">
              <w:rPr>
                <w:rFonts w:ascii="Times New Roman" w:hAnsi="Times New Roman"/>
                <w:sz w:val="24"/>
              </w:rPr>
              <w:t>Haerang</w:t>
            </w:r>
            <w:r w:rsidR="00F11733" w:rsidRPr="006C6A90">
              <w:rPr>
                <w:rFonts w:ascii="Times New Roman" w:hAnsi="Times New Roman" w:hint="eastAsia"/>
                <w:sz w:val="24"/>
              </w:rPr>
              <w:t xml:space="preserve"> </w:t>
            </w:r>
            <w:r w:rsidRPr="006C6A90">
              <w:rPr>
                <w:rFonts w:ascii="Times New Roman" w:hAnsi="Times New Roman"/>
                <w:sz w:val="24"/>
              </w:rPr>
              <w:t>KIM</w:t>
            </w:r>
            <w:r w:rsidR="00FE5D5A" w:rsidRPr="006C6A90">
              <w:rPr>
                <w:rFonts w:ascii="Times New Roman" w:hAnsi="Times New Roman"/>
                <w:sz w:val="24"/>
              </w:rPr>
              <w:t xml:space="preserve"> </w:t>
            </w:r>
          </w:p>
        </w:tc>
      </w:tr>
    </w:tbl>
    <w:p w14:paraId="0E543587" w14:textId="77777777" w:rsidR="006865C3" w:rsidRDefault="006865C3" w:rsidP="006865C3">
      <w:pPr>
        <w:pStyle w:val="a8"/>
        <w:tabs>
          <w:tab w:val="clear" w:pos="4252"/>
          <w:tab w:val="clear" w:pos="8504"/>
        </w:tabs>
      </w:pPr>
    </w:p>
    <w:p w14:paraId="4F96246E" w14:textId="77777777" w:rsidR="008B5088" w:rsidRDefault="008B5088" w:rsidP="006865C3">
      <w:pPr>
        <w:pStyle w:val="a8"/>
        <w:tabs>
          <w:tab w:val="clear" w:pos="4252"/>
          <w:tab w:val="clear" w:pos="8504"/>
        </w:tabs>
      </w:pPr>
    </w:p>
    <w:p w14:paraId="192B90B5" w14:textId="77777777" w:rsidR="006865C3" w:rsidRDefault="006865C3" w:rsidP="006865C3">
      <w:pPr>
        <w:pStyle w:val="a8"/>
        <w:tabs>
          <w:tab w:val="clear" w:pos="4252"/>
          <w:tab w:val="clear" w:pos="8504"/>
        </w:tabs>
        <w:sectPr w:rsidR="006865C3" w:rsidSect="006865C3">
          <w:footerReference w:type="even" r:id="rId7"/>
          <w:footerReference w:type="default" r:id="rId8"/>
          <w:pgSz w:w="11907" w:h="16840" w:code="9"/>
          <w:pgMar w:top="1304" w:right="1247" w:bottom="1701" w:left="1247" w:header="720" w:footer="680" w:gutter="0"/>
          <w:pgNumType w:fmt="numberInDash"/>
          <w:cols w:space="720"/>
          <w:docGrid w:type="linesAndChars" w:linePitch="294" w:charSpace="-2846"/>
        </w:sectPr>
      </w:pPr>
    </w:p>
    <w:p w14:paraId="375B2BEC" w14:textId="77777777" w:rsidR="006C6A90" w:rsidRPr="00B93A9F" w:rsidRDefault="006C6A90" w:rsidP="006C6A90">
      <w:pPr>
        <w:pStyle w:val="a8"/>
        <w:ind w:firstLineChars="100" w:firstLine="225"/>
        <w:rPr>
          <w:rFonts w:ascii="Times New Roman" w:hAnsi="Times New Roman"/>
        </w:rPr>
      </w:pPr>
      <w:r w:rsidRPr="00B93A9F">
        <w:rPr>
          <w:rFonts w:ascii="Times New Roman" w:hAnsi="Times New Roman"/>
        </w:rPr>
        <w:t xml:space="preserve">Collaborative </w:t>
      </w:r>
      <w:ins w:id="4" w:author="Seiki UBUKATA" w:date="2023-01-12T17:41:00Z">
        <w:r w:rsidR="00164994">
          <w:rPr>
            <w:rFonts w:ascii="Times New Roman" w:hAnsi="Times New Roman" w:hint="eastAsia"/>
          </w:rPr>
          <w:t>f</w:t>
        </w:r>
      </w:ins>
      <w:del w:id="5" w:author="Seiki UBUKATA" w:date="2023-01-12T17:41:00Z">
        <w:r w:rsidRPr="00B93A9F" w:rsidDel="00164994">
          <w:rPr>
            <w:rFonts w:ascii="Times New Roman" w:hAnsi="Times New Roman"/>
          </w:rPr>
          <w:delText>F</w:delText>
        </w:r>
      </w:del>
      <w:r w:rsidRPr="00B93A9F">
        <w:rPr>
          <w:rFonts w:ascii="Times New Roman" w:hAnsi="Times New Roman"/>
        </w:rPr>
        <w:t>iltering (CF) is a technique for recommending desirable items to each user based on the dataset of users’ preferences. Since users’ preferences are based on human sensitivity, methods that can deal with the uncertainty inherent in data can be effective. Rough clustering can deal with</w:t>
      </w:r>
      <w:r w:rsidR="00B93A9F">
        <w:rPr>
          <w:rFonts w:ascii="Times New Roman" w:hAnsi="Times New Roman"/>
        </w:rPr>
        <w:t xml:space="preserve"> the </w:t>
      </w:r>
      <w:r w:rsidRPr="00B93A9F">
        <w:rPr>
          <w:rFonts w:ascii="Times New Roman" w:hAnsi="Times New Roman"/>
        </w:rPr>
        <w:t xml:space="preserve">uncertainty by introducing </w:t>
      </w:r>
      <w:ins w:id="6" w:author="Seiki UBUKATA" w:date="2023-01-12T17:02:00Z">
        <w:r w:rsidR="005D2F47">
          <w:rPr>
            <w:rFonts w:ascii="Times New Roman" w:hAnsi="Times New Roman"/>
          </w:rPr>
          <w:t>r</w:t>
        </w:r>
      </w:ins>
      <w:del w:id="7" w:author="Seiki UBUKATA" w:date="2023-01-12T17:02:00Z">
        <w:r w:rsidRPr="00B93A9F" w:rsidDel="005D2F47">
          <w:rPr>
            <w:rFonts w:ascii="Times New Roman" w:hAnsi="Times New Roman"/>
          </w:rPr>
          <w:delText>R</w:delText>
        </w:r>
      </w:del>
      <w:r w:rsidRPr="00B93A9F">
        <w:rPr>
          <w:rFonts w:ascii="Times New Roman" w:hAnsi="Times New Roman"/>
        </w:rPr>
        <w:t xml:space="preserve">ough set theory to </w:t>
      </w:r>
      <w:ins w:id="8" w:author="Seiki UBUKATA" w:date="2023-01-12T17:03:00Z">
        <w:r w:rsidR="00600FC5">
          <w:rPr>
            <w:rFonts w:ascii="Times New Roman" w:hAnsi="Times New Roman"/>
          </w:rPr>
          <w:t>h</w:t>
        </w:r>
      </w:ins>
      <w:del w:id="9" w:author="Seiki UBUKATA" w:date="2023-01-12T17:03:00Z">
        <w:r w:rsidRPr="00B93A9F" w:rsidDel="00600FC5">
          <w:rPr>
            <w:rFonts w:ascii="Times New Roman" w:hAnsi="Times New Roman"/>
          </w:rPr>
          <w:delText>H</w:delText>
        </w:r>
      </w:del>
      <w:r w:rsidRPr="00B93A9F">
        <w:rPr>
          <w:rFonts w:ascii="Times New Roman" w:hAnsi="Times New Roman"/>
        </w:rPr>
        <w:t>ard C-</w:t>
      </w:r>
      <w:ins w:id="10" w:author="Seiki UBUKATA" w:date="2023-01-12T17:03:00Z">
        <w:r w:rsidR="00600FC5">
          <w:rPr>
            <w:rFonts w:ascii="Times New Roman" w:hAnsi="Times New Roman"/>
          </w:rPr>
          <w:t>m</w:t>
        </w:r>
      </w:ins>
      <w:del w:id="11" w:author="Seiki UBUKATA" w:date="2023-01-12T17:03:00Z">
        <w:r w:rsidRPr="00B93A9F" w:rsidDel="00600FC5">
          <w:rPr>
            <w:rFonts w:ascii="Times New Roman" w:hAnsi="Times New Roman"/>
          </w:rPr>
          <w:delText>M</w:delText>
        </w:r>
      </w:del>
      <w:r w:rsidRPr="00B93A9F">
        <w:rPr>
          <w:rFonts w:ascii="Times New Roman" w:hAnsi="Times New Roman"/>
        </w:rPr>
        <w:t xml:space="preserve">eans clustering (HCM). In rough clustering, </w:t>
      </w:r>
      <w:ins w:id="12" w:author="Seiki UBUKATA" w:date="2023-01-12T17:04:00Z">
        <w:r w:rsidR="004B341D">
          <w:rPr>
            <w:rFonts w:ascii="Times New Roman" w:hAnsi="Times New Roman"/>
          </w:rPr>
          <w:t xml:space="preserve">various methods are proposed including </w:t>
        </w:r>
      </w:ins>
      <w:del w:id="13" w:author="Seiki UBUKATA" w:date="2023-01-12T17:04:00Z">
        <w:r w:rsidRPr="00B93A9F" w:rsidDel="004B341D">
          <w:rPr>
            <w:rFonts w:ascii="Times New Roman" w:hAnsi="Times New Roman"/>
          </w:rPr>
          <w:delText xml:space="preserve">there are </w:delText>
        </w:r>
      </w:del>
      <w:ins w:id="14" w:author="Seiki UBUKATA" w:date="2023-01-12T17:03:00Z">
        <w:r w:rsidR="004B341D">
          <w:rPr>
            <w:rFonts w:ascii="Times New Roman" w:hAnsi="Times New Roman"/>
          </w:rPr>
          <w:t>g</w:t>
        </w:r>
      </w:ins>
      <w:del w:id="15" w:author="Seiki UBUKATA" w:date="2023-01-12T17:03:00Z">
        <w:r w:rsidRPr="00B93A9F" w:rsidDel="004B341D">
          <w:rPr>
            <w:rFonts w:ascii="Times New Roman" w:hAnsi="Times New Roman"/>
          </w:rPr>
          <w:delText>G</w:delText>
        </w:r>
      </w:del>
      <w:r w:rsidRPr="00B93A9F">
        <w:rPr>
          <w:rFonts w:ascii="Times New Roman" w:hAnsi="Times New Roman"/>
        </w:rPr>
        <w:t xml:space="preserve">eneralized </w:t>
      </w:r>
      <w:ins w:id="16" w:author="Seiki UBUKATA" w:date="2023-01-12T17:03:00Z">
        <w:r w:rsidR="004B341D">
          <w:rPr>
            <w:rFonts w:ascii="Times New Roman" w:hAnsi="Times New Roman"/>
          </w:rPr>
          <w:t>r</w:t>
        </w:r>
      </w:ins>
      <w:del w:id="17" w:author="Seiki UBUKATA" w:date="2023-01-12T17:03:00Z">
        <w:r w:rsidRPr="00B93A9F" w:rsidDel="004B341D">
          <w:rPr>
            <w:rFonts w:ascii="Times New Roman" w:hAnsi="Times New Roman"/>
          </w:rPr>
          <w:delText>R</w:delText>
        </w:r>
      </w:del>
      <w:r w:rsidRPr="00B93A9F">
        <w:rPr>
          <w:rFonts w:ascii="Times New Roman" w:hAnsi="Times New Roman"/>
        </w:rPr>
        <w:t>ough C-</w:t>
      </w:r>
      <w:ins w:id="18" w:author="Seiki UBUKATA" w:date="2023-01-12T17:03:00Z">
        <w:r w:rsidR="004B341D">
          <w:rPr>
            <w:rFonts w:ascii="Times New Roman" w:hAnsi="Times New Roman"/>
          </w:rPr>
          <w:t>m</w:t>
        </w:r>
      </w:ins>
      <w:del w:id="19" w:author="Seiki UBUKATA" w:date="2023-01-12T17:03:00Z">
        <w:r w:rsidRPr="00B93A9F" w:rsidDel="004B341D">
          <w:rPr>
            <w:rFonts w:ascii="Times New Roman" w:hAnsi="Times New Roman"/>
          </w:rPr>
          <w:delText>M</w:delText>
        </w:r>
      </w:del>
      <w:r w:rsidRPr="00B93A9F">
        <w:rPr>
          <w:rFonts w:ascii="Times New Roman" w:hAnsi="Times New Roman"/>
        </w:rPr>
        <w:t>eans</w:t>
      </w:r>
      <w:del w:id="20" w:author="Seiki UBUKATA" w:date="2023-01-12T17:03:00Z">
        <w:r w:rsidRPr="00B93A9F" w:rsidDel="004B341D">
          <w:rPr>
            <w:rFonts w:ascii="Times New Roman" w:hAnsi="Times New Roman"/>
          </w:rPr>
          <w:delText xml:space="preserve"> clustering</w:delText>
        </w:r>
      </w:del>
      <w:r w:rsidRPr="00B93A9F">
        <w:rPr>
          <w:rFonts w:ascii="Times New Roman" w:hAnsi="Times New Roman"/>
        </w:rPr>
        <w:t xml:space="preserve">, </w:t>
      </w:r>
      <w:ins w:id="21" w:author="Seiki UBUKATA" w:date="2023-01-12T17:03:00Z">
        <w:r w:rsidR="004B341D">
          <w:rPr>
            <w:rFonts w:ascii="Times New Roman" w:hAnsi="Times New Roman"/>
          </w:rPr>
          <w:t>r</w:t>
        </w:r>
      </w:ins>
      <w:del w:id="22" w:author="Seiki UBUKATA" w:date="2023-01-12T17:03:00Z">
        <w:r w:rsidRPr="00B93A9F" w:rsidDel="004B341D">
          <w:rPr>
            <w:rFonts w:ascii="Times New Roman" w:hAnsi="Times New Roman"/>
          </w:rPr>
          <w:delText>R</w:delText>
        </w:r>
      </w:del>
      <w:r w:rsidRPr="00B93A9F">
        <w:rPr>
          <w:rFonts w:ascii="Times New Roman" w:hAnsi="Times New Roman"/>
        </w:rPr>
        <w:t xml:space="preserve">ough </w:t>
      </w:r>
      <w:ins w:id="23" w:author="Seiki UBUKATA" w:date="2023-01-12T17:03:00Z">
        <w:r w:rsidR="004B341D">
          <w:rPr>
            <w:rFonts w:ascii="Times New Roman" w:hAnsi="Times New Roman"/>
          </w:rPr>
          <w:t>s</w:t>
        </w:r>
      </w:ins>
      <w:del w:id="24" w:author="Seiki UBUKATA" w:date="2023-01-12T17:03:00Z">
        <w:r w:rsidRPr="00B93A9F" w:rsidDel="004B341D">
          <w:rPr>
            <w:rFonts w:ascii="Times New Roman" w:hAnsi="Times New Roman"/>
          </w:rPr>
          <w:delText>S</w:delText>
        </w:r>
      </w:del>
      <w:r w:rsidRPr="00B93A9F">
        <w:rPr>
          <w:rFonts w:ascii="Times New Roman" w:hAnsi="Times New Roman"/>
        </w:rPr>
        <w:t>et C-</w:t>
      </w:r>
      <w:ins w:id="25" w:author="Seiki UBUKATA" w:date="2023-01-12T17:03:00Z">
        <w:r w:rsidR="004B341D">
          <w:rPr>
            <w:rFonts w:ascii="Times New Roman" w:hAnsi="Times New Roman"/>
          </w:rPr>
          <w:t>m</w:t>
        </w:r>
      </w:ins>
      <w:del w:id="26" w:author="Seiki UBUKATA" w:date="2023-01-12T17:03:00Z">
        <w:r w:rsidRPr="00B93A9F" w:rsidDel="004B341D">
          <w:rPr>
            <w:rFonts w:ascii="Times New Roman" w:hAnsi="Times New Roman"/>
          </w:rPr>
          <w:delText>M</w:delText>
        </w:r>
      </w:del>
      <w:r w:rsidRPr="00B93A9F">
        <w:rPr>
          <w:rFonts w:ascii="Times New Roman" w:hAnsi="Times New Roman"/>
        </w:rPr>
        <w:t>eans</w:t>
      </w:r>
      <w:del w:id="27" w:author="Seiki UBUKATA" w:date="2023-01-12T17:05:00Z">
        <w:r w:rsidRPr="00B93A9F" w:rsidDel="004B341D">
          <w:rPr>
            <w:rFonts w:ascii="Times New Roman" w:hAnsi="Times New Roman"/>
          </w:rPr>
          <w:delText xml:space="preserve"> clustering</w:delText>
        </w:r>
      </w:del>
      <w:r w:rsidRPr="00B93A9F">
        <w:rPr>
          <w:rFonts w:ascii="Times New Roman" w:hAnsi="Times New Roman"/>
        </w:rPr>
        <w:t xml:space="preserve">, </w:t>
      </w:r>
      <w:ins w:id="28" w:author="Seiki UBUKATA" w:date="2023-01-12T17:05:00Z">
        <w:r w:rsidR="004B341D">
          <w:rPr>
            <w:rFonts w:ascii="Times New Roman" w:hAnsi="Times New Roman"/>
          </w:rPr>
          <w:t xml:space="preserve">and </w:t>
        </w:r>
      </w:ins>
      <w:ins w:id="29" w:author="Seiki UBUKATA" w:date="2023-01-12T17:04:00Z">
        <w:r w:rsidR="004B341D">
          <w:rPr>
            <w:rFonts w:ascii="Times New Roman" w:hAnsi="Times New Roman"/>
          </w:rPr>
          <w:t>r</w:t>
        </w:r>
      </w:ins>
      <w:del w:id="30" w:author="Seiki UBUKATA" w:date="2023-01-12T17:04:00Z">
        <w:r w:rsidRPr="00B93A9F" w:rsidDel="004B341D">
          <w:rPr>
            <w:rFonts w:ascii="Times New Roman" w:hAnsi="Times New Roman"/>
          </w:rPr>
          <w:delText>R</w:delText>
        </w:r>
      </w:del>
      <w:r w:rsidRPr="00B93A9F">
        <w:rPr>
          <w:rFonts w:ascii="Times New Roman" w:hAnsi="Times New Roman"/>
        </w:rPr>
        <w:t xml:space="preserve">ough </w:t>
      </w:r>
      <w:ins w:id="31" w:author="Seiki UBUKATA" w:date="2023-01-12T17:04:00Z">
        <w:r w:rsidR="004B341D">
          <w:rPr>
            <w:rFonts w:ascii="Times New Roman" w:hAnsi="Times New Roman"/>
          </w:rPr>
          <w:t>m</w:t>
        </w:r>
      </w:ins>
      <w:del w:id="32" w:author="Seiki UBUKATA" w:date="2023-01-12T17:04:00Z">
        <w:r w:rsidRPr="00B93A9F" w:rsidDel="004B341D">
          <w:rPr>
            <w:rFonts w:ascii="Times New Roman" w:hAnsi="Times New Roman"/>
          </w:rPr>
          <w:delText>M</w:delText>
        </w:r>
      </w:del>
      <w:r w:rsidRPr="00B93A9F">
        <w:rPr>
          <w:rFonts w:ascii="Times New Roman" w:hAnsi="Times New Roman"/>
        </w:rPr>
        <w:t>embership C-</w:t>
      </w:r>
      <w:ins w:id="33" w:author="Seiki UBUKATA" w:date="2023-01-12T17:04:00Z">
        <w:r w:rsidR="004B341D">
          <w:rPr>
            <w:rFonts w:ascii="Times New Roman" w:hAnsi="Times New Roman"/>
          </w:rPr>
          <w:t>m</w:t>
        </w:r>
      </w:ins>
      <w:del w:id="34" w:author="Seiki UBUKATA" w:date="2023-01-12T17:04:00Z">
        <w:r w:rsidRPr="00B93A9F" w:rsidDel="004B341D">
          <w:rPr>
            <w:rFonts w:ascii="Times New Roman" w:hAnsi="Times New Roman"/>
          </w:rPr>
          <w:delText>M</w:delText>
        </w:r>
      </w:del>
      <w:r w:rsidRPr="00B93A9F">
        <w:rPr>
          <w:rFonts w:ascii="Times New Roman" w:hAnsi="Times New Roman"/>
        </w:rPr>
        <w:t>eans</w:t>
      </w:r>
      <w:ins w:id="35" w:author="Seiki UBUKATA" w:date="2023-01-12T17:04:00Z">
        <w:r w:rsidR="004B341D">
          <w:rPr>
            <w:rFonts w:ascii="Times New Roman" w:hAnsi="Times New Roman"/>
          </w:rPr>
          <w:t xml:space="preserve"> </w:t>
        </w:r>
      </w:ins>
      <w:del w:id="36" w:author="Seiki UBUKATA" w:date="2023-01-12T17:04:00Z">
        <w:r w:rsidRPr="00B93A9F" w:rsidDel="004B341D">
          <w:rPr>
            <w:rFonts w:ascii="Times New Roman" w:hAnsi="Times New Roman"/>
          </w:rPr>
          <w:delText xml:space="preserve"> clustering</w:delText>
        </w:r>
      </w:del>
      <w:r w:rsidRPr="00B93A9F">
        <w:rPr>
          <w:rFonts w:ascii="Times New Roman" w:hAnsi="Times New Roman"/>
        </w:rPr>
        <w:t>(RMCM)</w:t>
      </w:r>
      <w:del w:id="37" w:author="Seiki UBUKATA" w:date="2023-01-12T17:05:00Z">
        <w:r w:rsidRPr="00B93A9F" w:rsidDel="004B341D">
          <w:rPr>
            <w:rFonts w:ascii="Times New Roman" w:hAnsi="Times New Roman"/>
          </w:rPr>
          <w:delText>, and so on</w:delText>
        </w:r>
      </w:del>
      <w:r w:rsidRPr="00B93A9F">
        <w:rPr>
          <w:rFonts w:ascii="Times New Roman" w:hAnsi="Times New Roman"/>
        </w:rPr>
        <w:t>. In this study, we focus on RMCM which does</w:t>
      </w:r>
      <w:ins w:id="38" w:author="Seiki UBUKATA" w:date="2023-01-12T17:05:00Z">
        <w:r w:rsidR="004B076A">
          <w:rPr>
            <w:rFonts w:ascii="Times New Roman" w:hAnsi="Times New Roman"/>
          </w:rPr>
          <w:t xml:space="preserve"> not</w:t>
        </w:r>
      </w:ins>
      <w:del w:id="39" w:author="Seiki UBUKATA" w:date="2023-01-12T17:05:00Z">
        <w:r w:rsidRPr="00B93A9F" w:rsidDel="004B076A">
          <w:rPr>
            <w:rFonts w:ascii="Times New Roman" w:hAnsi="Times New Roman"/>
          </w:rPr>
          <w:delText>n’t</w:delText>
        </w:r>
      </w:del>
      <w:r w:rsidRPr="00B93A9F">
        <w:rPr>
          <w:rFonts w:ascii="Times New Roman" w:hAnsi="Times New Roman"/>
        </w:rPr>
        <w:t xml:space="preserve"> need to set the parameters for determining cluster centers.</w:t>
      </w:r>
    </w:p>
    <w:p w14:paraId="3FB0D11B" w14:textId="77777777" w:rsidR="006C6A90" w:rsidRPr="00B93A9F" w:rsidRDefault="006B73B7" w:rsidP="006C6A90">
      <w:pPr>
        <w:pStyle w:val="a8"/>
        <w:ind w:firstLineChars="100" w:firstLine="225"/>
        <w:rPr>
          <w:rFonts w:ascii="Times New Roman" w:eastAsia="맑은 고딕" w:hAnsi="Times New Roman"/>
          <w:lang w:eastAsia="ko-KR"/>
        </w:rPr>
      </w:pPr>
      <w:r w:rsidRPr="00B93A9F">
        <w:rPr>
          <w:noProof/>
        </w:rPr>
        <w:drawing>
          <wp:anchor distT="0" distB="0" distL="114300" distR="114300" simplePos="0" relativeHeight="251658240" behindDoc="0" locked="0" layoutInCell="1" allowOverlap="1" wp14:anchorId="3F998838" wp14:editId="60473779">
            <wp:simplePos x="0" y="0"/>
            <wp:positionH relativeFrom="column">
              <wp:posOffset>3237230</wp:posOffset>
            </wp:positionH>
            <wp:positionV relativeFrom="paragraph">
              <wp:posOffset>1119505</wp:posOffset>
            </wp:positionV>
            <wp:extent cx="2633345" cy="1873885"/>
            <wp:effectExtent l="0" t="0" r="0" b="0"/>
            <wp:wrapTopAndBottom/>
            <wp:docPr id="7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그림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33345"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A90" w:rsidRPr="00B93A9F">
        <w:rPr>
          <w:rFonts w:ascii="Times New Roman" w:hAnsi="Times New Roman"/>
        </w:rPr>
        <w:t xml:space="preserve">However, since the original RMCM is a heuristic method, </w:t>
      </w:r>
      <w:ins w:id="40" w:author="Seiki UBUKATA" w:date="2023-01-12T17:07:00Z">
        <w:r w:rsidR="00047185">
          <w:rPr>
            <w:rFonts w:ascii="Times New Roman" w:hAnsi="Times New Roman"/>
          </w:rPr>
          <w:t>i</w:t>
        </w:r>
      </w:ins>
      <w:del w:id="41" w:author="Seiki UBUKATA" w:date="2023-01-12T17:07:00Z">
        <w:r w:rsidR="006C6A90" w:rsidRPr="00B93A9F" w:rsidDel="00047185">
          <w:rPr>
            <w:rFonts w:ascii="Times New Roman" w:hAnsi="Times New Roman"/>
          </w:rPr>
          <w:delText>I</w:delText>
        </w:r>
      </w:del>
      <w:r w:rsidR="006C6A90" w:rsidRPr="00B93A9F">
        <w:rPr>
          <w:rFonts w:ascii="Times New Roman" w:hAnsi="Times New Roman"/>
        </w:rPr>
        <w:t xml:space="preserve">t is hard to discuss the validity of clustering. Therefore, we introduce objective function-based RMCM (RMCM2) which can be a basis for the discussion of the validity of clustering and further theoretical developments by introducing </w:t>
      </w:r>
      <w:ins w:id="42" w:author="Seiki UBUKATA" w:date="2023-01-12T17:44:00Z">
        <w:r w:rsidR="0052058C">
          <w:rPr>
            <w:rFonts w:ascii="Times New Roman" w:hAnsi="Times New Roman"/>
          </w:rPr>
          <w:t xml:space="preserve">an </w:t>
        </w:r>
      </w:ins>
      <w:r w:rsidR="006C6A90" w:rsidRPr="00B93A9F">
        <w:rPr>
          <w:rFonts w:ascii="Times New Roman" w:hAnsi="Times New Roman"/>
        </w:rPr>
        <w:t>objective function</w:t>
      </w:r>
      <w:ins w:id="43" w:author="Seiki UBUKATA" w:date="2023-01-12T17:45:00Z">
        <w:r w:rsidR="00C62CD4">
          <w:rPr>
            <w:rFonts w:ascii="Times New Roman" w:hAnsi="Times New Roman"/>
          </w:rPr>
          <w:t>, which</w:t>
        </w:r>
      </w:ins>
      <w:del w:id="44" w:author="Seiki UBUKATA" w:date="2023-01-12T17:45:00Z">
        <w:r w:rsidR="006C6A90" w:rsidRPr="00B93A9F" w:rsidDel="00C62CD4">
          <w:rPr>
            <w:rFonts w:ascii="Times New Roman" w:hAnsi="Times New Roman"/>
          </w:rPr>
          <w:delText>. The objective function of RMCM2</w:delText>
        </w:r>
      </w:del>
      <w:r w:rsidR="006C6A90" w:rsidRPr="00B93A9F">
        <w:rPr>
          <w:rFonts w:ascii="Times New Roman" w:hAnsi="Times New Roman"/>
        </w:rPr>
        <w:t xml:space="preserve"> is </w:t>
      </w:r>
      <w:ins w:id="45" w:author="Seiki UBUKATA" w:date="2023-01-12T17:08:00Z">
        <w:r w:rsidR="00047185">
          <w:rPr>
            <w:rFonts w:ascii="Times New Roman" w:hAnsi="Times New Roman"/>
          </w:rPr>
          <w:t>designed</w:t>
        </w:r>
      </w:ins>
      <w:del w:id="46" w:author="Seiki UBUKATA" w:date="2023-01-12T17:08:00Z">
        <w:r w:rsidR="006C6A90" w:rsidRPr="00B93A9F" w:rsidDel="00047185">
          <w:rPr>
            <w:rFonts w:ascii="Times New Roman" w:hAnsi="Times New Roman"/>
          </w:rPr>
          <w:delText>introduced</w:delText>
        </w:r>
      </w:del>
      <w:r w:rsidR="006C6A90" w:rsidRPr="00B93A9F">
        <w:rPr>
          <w:rFonts w:ascii="Times New Roman" w:hAnsi="Times New Roman"/>
        </w:rPr>
        <w:t xml:space="preserve"> to </w:t>
      </w:r>
      <w:ins w:id="47" w:author="Seiki UBUKATA" w:date="2023-01-12T17:08:00Z">
        <w:r w:rsidR="00047185">
          <w:rPr>
            <w:rFonts w:ascii="Times New Roman" w:hAnsi="Times New Roman"/>
          </w:rPr>
          <w:t>produce</w:t>
        </w:r>
      </w:ins>
      <w:del w:id="48" w:author="Seiki UBUKATA" w:date="2023-01-12T17:08:00Z">
        <w:r w:rsidR="006C6A90" w:rsidRPr="00B93A9F" w:rsidDel="00047185">
          <w:rPr>
            <w:rFonts w:ascii="Times New Roman" w:hAnsi="Times New Roman"/>
          </w:rPr>
          <w:delText>have</w:delText>
        </w:r>
      </w:del>
      <w:r w:rsidR="006C6A90" w:rsidRPr="00B93A9F">
        <w:rPr>
          <w:rFonts w:ascii="Times New Roman" w:hAnsi="Times New Roman"/>
        </w:rPr>
        <w:t xml:space="preserve"> </w:t>
      </w:r>
      <w:ins w:id="49" w:author="Seiki UBUKATA" w:date="2023-01-12T17:08:00Z">
        <w:r w:rsidR="00047185">
          <w:rPr>
            <w:rFonts w:ascii="Times New Roman" w:hAnsi="Times New Roman"/>
          </w:rPr>
          <w:t>the</w:t>
        </w:r>
      </w:ins>
      <w:del w:id="50" w:author="Seiki UBUKATA" w:date="2023-01-12T17:08:00Z">
        <w:r w:rsidR="006C6A90" w:rsidRPr="00B93A9F" w:rsidDel="00047185">
          <w:rPr>
            <w:rFonts w:ascii="Times New Roman" w:hAnsi="Times New Roman"/>
          </w:rPr>
          <w:delText>a</w:delText>
        </w:r>
      </w:del>
      <w:r w:rsidR="006C6A90" w:rsidRPr="00B93A9F">
        <w:rPr>
          <w:rFonts w:ascii="Times New Roman" w:hAnsi="Times New Roman"/>
        </w:rPr>
        <w:t xml:space="preserve"> same update rule for cluster center </w:t>
      </w:r>
      <w:ins w:id="51" w:author="Seiki UBUKATA" w:date="2023-01-12T17:08:00Z">
        <w:r w:rsidR="00047185">
          <w:rPr>
            <w:rFonts w:ascii="Times New Roman" w:hAnsi="Times New Roman"/>
          </w:rPr>
          <w:t>as</w:t>
        </w:r>
      </w:ins>
      <w:del w:id="52" w:author="Seiki UBUKATA" w:date="2023-01-12T17:08:00Z">
        <w:r w:rsidR="006C6A90" w:rsidRPr="00B93A9F" w:rsidDel="00047185">
          <w:rPr>
            <w:rFonts w:ascii="Times New Roman" w:hAnsi="Times New Roman"/>
          </w:rPr>
          <w:delText>in</w:delText>
        </w:r>
      </w:del>
      <w:r w:rsidR="006C6A90" w:rsidRPr="00B93A9F">
        <w:rPr>
          <w:rFonts w:ascii="Times New Roman" w:hAnsi="Times New Roman"/>
        </w:rPr>
        <w:t xml:space="preserve"> RMCM.</w:t>
      </w:r>
    </w:p>
    <w:p w14:paraId="7D52C083" w14:textId="77777777" w:rsidR="006C6A90" w:rsidRPr="00B93A9F" w:rsidRDefault="006C6A90" w:rsidP="006C6A90">
      <w:pPr>
        <w:pStyle w:val="a8"/>
        <w:ind w:firstLineChars="100" w:firstLine="225"/>
        <w:rPr>
          <w:rFonts w:ascii="Times New Roman" w:hAnsi="Times New Roman"/>
        </w:rPr>
      </w:pPr>
      <w:r w:rsidRPr="00B93A9F">
        <w:rPr>
          <w:rFonts w:ascii="Times New Roman" w:hAnsi="Times New Roman"/>
        </w:rPr>
        <w:t>In this study, we propose</w:t>
      </w:r>
      <w:del w:id="53" w:author="Seiki UBUKATA" w:date="2023-01-12T17:09:00Z">
        <w:r w:rsidRPr="00B93A9F" w:rsidDel="006D32EB">
          <w:rPr>
            <w:rFonts w:ascii="Times New Roman" w:hAnsi="Times New Roman"/>
          </w:rPr>
          <w:delText>d</w:delText>
        </w:r>
      </w:del>
      <w:r w:rsidRPr="00B93A9F">
        <w:rPr>
          <w:rFonts w:ascii="Times New Roman" w:hAnsi="Times New Roman"/>
        </w:rPr>
        <w:t xml:space="preserve"> two types of </w:t>
      </w:r>
      <w:del w:id="54" w:author="Seiki UBUKATA" w:date="2023-01-12T17:41:00Z">
        <w:r w:rsidRPr="00B93A9F" w:rsidDel="00164994">
          <w:rPr>
            <w:rFonts w:ascii="Times New Roman" w:hAnsi="Times New Roman"/>
          </w:rPr>
          <w:delText>collaborative filtering</w:delText>
        </w:r>
      </w:del>
      <w:ins w:id="55" w:author="Seiki UBUKATA" w:date="2023-01-12T17:41:00Z">
        <w:r w:rsidR="00164994">
          <w:rPr>
            <w:rFonts w:ascii="Times New Roman" w:hAnsi="Times New Roman"/>
          </w:rPr>
          <w:t>CF</w:t>
        </w:r>
      </w:ins>
      <w:r w:rsidRPr="00B93A9F">
        <w:rPr>
          <w:rFonts w:ascii="Times New Roman" w:hAnsi="Times New Roman"/>
        </w:rPr>
        <w:t xml:space="preserve"> methods based on RMCM2, namely, user-based RMCM2-CF and item-based RMCM2-CF. </w:t>
      </w:r>
      <w:ins w:id="56" w:author="Seiki UBUKATA" w:date="2023-01-12T17:09:00Z">
        <w:r w:rsidR="006D32EB">
          <w:rPr>
            <w:rFonts w:ascii="Times New Roman" w:hAnsi="Times New Roman"/>
          </w:rPr>
          <w:t>U</w:t>
        </w:r>
      </w:ins>
      <w:del w:id="57" w:author="Seiki UBUKATA" w:date="2023-01-12T17:09:00Z">
        <w:r w:rsidRPr="00B93A9F" w:rsidDel="006D32EB">
          <w:rPr>
            <w:rFonts w:ascii="Times New Roman" w:hAnsi="Times New Roman"/>
          </w:rPr>
          <w:delText>u</w:delText>
        </w:r>
      </w:del>
      <w:r w:rsidRPr="00B93A9F">
        <w:rPr>
          <w:rFonts w:ascii="Times New Roman" w:hAnsi="Times New Roman"/>
        </w:rPr>
        <w:t>ser-based RMCM2-CF</w:t>
      </w:r>
      <w:ins w:id="58" w:author="Seiki UBUKATA" w:date="2023-01-12T17:20:00Z">
        <w:r w:rsidR="002F5782">
          <w:rPr>
            <w:rFonts w:ascii="Times New Roman" w:hAnsi="Times New Roman"/>
          </w:rPr>
          <w:t xml:space="preserve"> </w:t>
        </w:r>
      </w:ins>
      <w:del w:id="59" w:author="Seiki UBUKATA" w:date="2023-01-12T17:20:00Z">
        <w:r w:rsidRPr="00B93A9F" w:rsidDel="002F5782">
          <w:rPr>
            <w:rFonts w:ascii="Times New Roman" w:hAnsi="Times New Roman"/>
          </w:rPr>
          <w:delText xml:space="preserve"> </w:delText>
        </w:r>
      </w:del>
      <w:del w:id="60" w:author="Seiki UBUKATA" w:date="2023-01-12T17:19:00Z">
        <w:r w:rsidRPr="00B93A9F" w:rsidDel="002F5782">
          <w:rPr>
            <w:rFonts w:ascii="Times New Roman" w:hAnsi="Times New Roman"/>
          </w:rPr>
          <w:delText xml:space="preserve">is </w:delText>
        </w:r>
        <w:r w:rsidRPr="00B93A9F" w:rsidDel="00184F84">
          <w:rPr>
            <w:rFonts w:ascii="Times New Roman" w:hAnsi="Times New Roman"/>
          </w:rPr>
          <w:delText xml:space="preserve">a method that </w:delText>
        </w:r>
      </w:del>
      <w:r w:rsidRPr="00B93A9F">
        <w:rPr>
          <w:rFonts w:ascii="Times New Roman" w:hAnsi="Times New Roman"/>
        </w:rPr>
        <w:t xml:space="preserve">extracts </w:t>
      </w:r>
      <w:ins w:id="61" w:author="Seiki UBUKATA" w:date="2023-01-12T17:20:00Z">
        <w:r w:rsidR="009A3392">
          <w:rPr>
            <w:rFonts w:ascii="Times New Roman" w:hAnsi="Times New Roman"/>
          </w:rPr>
          <w:t>user-</w:t>
        </w:r>
      </w:ins>
      <w:ins w:id="62" w:author="Seiki UBUKATA" w:date="2023-01-12T17:10:00Z">
        <w:r w:rsidR="00B02E60">
          <w:rPr>
            <w:rFonts w:ascii="Times New Roman" w:hAnsi="Times New Roman"/>
          </w:rPr>
          <w:t xml:space="preserve">clusters </w:t>
        </w:r>
      </w:ins>
      <w:del w:id="63" w:author="Seiki UBUKATA" w:date="2023-01-12T17:20:00Z">
        <w:r w:rsidRPr="00B93A9F" w:rsidDel="009A3392">
          <w:rPr>
            <w:rFonts w:ascii="Times New Roman" w:hAnsi="Times New Roman"/>
          </w:rPr>
          <w:delText xml:space="preserve">similar </w:delText>
        </w:r>
      </w:del>
      <w:del w:id="64" w:author="Seiki UBUKATA" w:date="2023-01-12T17:10:00Z">
        <w:r w:rsidRPr="00B93A9F" w:rsidDel="00B02E60">
          <w:rPr>
            <w:rFonts w:ascii="Times New Roman" w:hAnsi="Times New Roman"/>
          </w:rPr>
          <w:delText xml:space="preserve">groups of </w:delText>
        </w:r>
      </w:del>
      <w:del w:id="65" w:author="Seiki UBUKATA" w:date="2023-01-12T17:20:00Z">
        <w:r w:rsidRPr="00B93A9F" w:rsidDel="009A3392">
          <w:rPr>
            <w:rFonts w:ascii="Times New Roman" w:hAnsi="Times New Roman"/>
          </w:rPr>
          <w:delText xml:space="preserve">users </w:delText>
        </w:r>
      </w:del>
      <w:r w:rsidRPr="00B93A9F">
        <w:rPr>
          <w:rFonts w:ascii="Times New Roman" w:hAnsi="Times New Roman"/>
        </w:rPr>
        <w:t xml:space="preserve">by </w:t>
      </w:r>
      <w:del w:id="66" w:author="Seiki UBUKATA" w:date="2023-01-12T17:20:00Z">
        <w:r w:rsidRPr="00B93A9F" w:rsidDel="009A3392">
          <w:rPr>
            <w:rFonts w:ascii="Times New Roman" w:hAnsi="Times New Roman"/>
          </w:rPr>
          <w:delText xml:space="preserve">using </w:delText>
        </w:r>
      </w:del>
      <w:r w:rsidRPr="00B93A9F">
        <w:rPr>
          <w:rFonts w:ascii="Times New Roman" w:hAnsi="Times New Roman"/>
        </w:rPr>
        <w:t>RMCM2</w:t>
      </w:r>
      <w:r w:rsidR="00B93A9F">
        <w:rPr>
          <w:rFonts w:ascii="Times New Roman" w:hAnsi="Times New Roman"/>
        </w:rPr>
        <w:t xml:space="preserve"> and recommends items </w:t>
      </w:r>
      <w:ins w:id="67" w:author="Seiki UBUKATA" w:date="2023-01-12T17:20:00Z">
        <w:r w:rsidR="009A3392">
          <w:rPr>
            <w:rFonts w:ascii="Times New Roman" w:hAnsi="Times New Roman"/>
          </w:rPr>
          <w:t>that</w:t>
        </w:r>
      </w:ins>
      <w:del w:id="68" w:author="Seiki UBUKATA" w:date="2023-01-12T17:20:00Z">
        <w:r w:rsidR="00B93A9F" w:rsidDel="009A3392">
          <w:rPr>
            <w:rFonts w:ascii="Times New Roman" w:hAnsi="Times New Roman"/>
          </w:rPr>
          <w:delText>which</w:delText>
        </w:r>
      </w:del>
      <w:r w:rsidR="00B93A9F">
        <w:rPr>
          <w:rFonts w:ascii="Times New Roman" w:hAnsi="Times New Roman"/>
        </w:rPr>
        <w:t xml:space="preserve"> have high </w:t>
      </w:r>
      <w:ins w:id="69" w:author="Seiki UBUKATA" w:date="2023-01-12T17:10:00Z">
        <w:r w:rsidR="00B02E60">
          <w:rPr>
            <w:rFonts w:ascii="Times New Roman" w:hAnsi="Times New Roman"/>
          </w:rPr>
          <w:t>preference degrees</w:t>
        </w:r>
      </w:ins>
      <w:del w:id="70" w:author="Seiki UBUKATA" w:date="2023-01-12T17:10:00Z">
        <w:r w:rsidR="00B93A9F" w:rsidDel="00B02E60">
          <w:rPr>
            <w:rFonts w:ascii="Times New Roman" w:hAnsi="Times New Roman"/>
          </w:rPr>
          <w:delText>evaluations</w:delText>
        </w:r>
      </w:del>
      <w:r w:rsidR="00B93A9F">
        <w:rPr>
          <w:rFonts w:ascii="Times New Roman" w:hAnsi="Times New Roman"/>
        </w:rPr>
        <w:t xml:space="preserve"> in </w:t>
      </w:r>
      <w:ins w:id="71" w:author="Seiki UBUKATA" w:date="2023-01-12T17:11:00Z">
        <w:r w:rsidR="00E21386">
          <w:rPr>
            <w:rFonts w:ascii="Times New Roman" w:hAnsi="Times New Roman"/>
          </w:rPr>
          <w:t>each</w:t>
        </w:r>
        <w:r w:rsidR="0037348A">
          <w:rPr>
            <w:rFonts w:ascii="Times New Roman" w:hAnsi="Times New Roman"/>
          </w:rPr>
          <w:t xml:space="preserve"> </w:t>
        </w:r>
      </w:ins>
      <w:ins w:id="72" w:author="Seiki UBUKATA" w:date="2023-01-12T17:20:00Z">
        <w:r w:rsidR="009A3392">
          <w:rPr>
            <w:rFonts w:ascii="Times New Roman" w:hAnsi="Times New Roman"/>
          </w:rPr>
          <w:t>user-</w:t>
        </w:r>
      </w:ins>
      <w:ins w:id="73" w:author="Seiki UBUKATA" w:date="2023-01-12T17:11:00Z">
        <w:r w:rsidR="0037348A">
          <w:rPr>
            <w:rFonts w:ascii="Times New Roman" w:hAnsi="Times New Roman"/>
          </w:rPr>
          <w:t>cluster</w:t>
        </w:r>
      </w:ins>
      <w:del w:id="74" w:author="Seiki UBUKATA" w:date="2023-01-12T17:11:00Z">
        <w:r w:rsidR="00B93A9F" w:rsidDel="00E21386">
          <w:rPr>
            <w:rFonts w:ascii="Times New Roman" w:hAnsi="Times New Roman"/>
          </w:rPr>
          <w:delText>the group</w:delText>
        </w:r>
      </w:del>
      <w:r w:rsidR="00B93A9F">
        <w:rPr>
          <w:rFonts w:ascii="Times New Roman" w:hAnsi="Times New Roman"/>
        </w:rPr>
        <w:t>.</w:t>
      </w:r>
      <w:r w:rsidRPr="00B93A9F">
        <w:rPr>
          <w:rFonts w:ascii="Times New Roman" w:hAnsi="Times New Roman"/>
        </w:rPr>
        <w:t xml:space="preserve"> </w:t>
      </w:r>
      <w:r w:rsidR="00B93A9F">
        <w:rPr>
          <w:rFonts w:ascii="Times New Roman" w:hAnsi="Times New Roman"/>
        </w:rPr>
        <w:t>On the other hand,</w:t>
      </w:r>
      <w:r w:rsidRPr="00B93A9F">
        <w:rPr>
          <w:rFonts w:ascii="Times New Roman" w:hAnsi="Times New Roman"/>
        </w:rPr>
        <w:t xml:space="preserve"> item-based RMCM2-CF</w:t>
      </w:r>
      <w:del w:id="75" w:author="Seiki UBUKATA" w:date="2023-01-12T17:21:00Z">
        <w:r w:rsidRPr="00B93A9F" w:rsidDel="00C4407B">
          <w:rPr>
            <w:rFonts w:ascii="Times New Roman" w:hAnsi="Times New Roman"/>
          </w:rPr>
          <w:delText xml:space="preserve"> is a method that</w:delText>
        </w:r>
      </w:del>
      <w:ins w:id="76" w:author="Seiki UBUKATA" w:date="2023-01-12T17:21:00Z">
        <w:r w:rsidR="00C4407B">
          <w:rPr>
            <w:rFonts w:ascii="Times New Roman" w:hAnsi="Times New Roman"/>
          </w:rPr>
          <w:t xml:space="preserve"> </w:t>
        </w:r>
      </w:ins>
      <w:del w:id="77" w:author="Seiki UBUKATA" w:date="2023-01-12T17:21:00Z">
        <w:r w:rsidRPr="00B93A9F" w:rsidDel="00C4407B">
          <w:rPr>
            <w:rFonts w:ascii="Times New Roman" w:hAnsi="Times New Roman"/>
          </w:rPr>
          <w:delText xml:space="preserve"> </w:delText>
        </w:r>
      </w:del>
      <w:r w:rsidRPr="00B93A9F">
        <w:rPr>
          <w:rFonts w:ascii="Times New Roman" w:hAnsi="Times New Roman"/>
        </w:rPr>
        <w:t xml:space="preserve">extracts </w:t>
      </w:r>
      <w:ins w:id="78" w:author="Seiki UBUKATA" w:date="2023-01-12T17:21:00Z">
        <w:r w:rsidR="00C4407B">
          <w:rPr>
            <w:rFonts w:ascii="Times New Roman" w:hAnsi="Times New Roman"/>
          </w:rPr>
          <w:t>item-</w:t>
        </w:r>
      </w:ins>
      <w:ins w:id="79" w:author="Seiki UBUKATA" w:date="2023-01-12T17:11:00Z">
        <w:r w:rsidR="00F728EA">
          <w:rPr>
            <w:rFonts w:ascii="Times New Roman" w:hAnsi="Times New Roman"/>
          </w:rPr>
          <w:t xml:space="preserve">clusters </w:t>
        </w:r>
      </w:ins>
      <w:del w:id="80" w:author="Seiki UBUKATA" w:date="2023-01-12T17:21:00Z">
        <w:r w:rsidRPr="00B93A9F" w:rsidDel="00C4407B">
          <w:rPr>
            <w:rFonts w:ascii="Times New Roman" w:hAnsi="Times New Roman"/>
          </w:rPr>
          <w:delText>similar</w:delText>
        </w:r>
      </w:del>
      <w:del w:id="81" w:author="Seiki UBUKATA" w:date="2023-01-12T17:11:00Z">
        <w:r w:rsidRPr="00B93A9F" w:rsidDel="00F728EA">
          <w:rPr>
            <w:rFonts w:ascii="Times New Roman" w:hAnsi="Times New Roman"/>
          </w:rPr>
          <w:delText xml:space="preserve"> groups of </w:delText>
        </w:r>
      </w:del>
      <w:del w:id="82" w:author="Seiki UBUKATA" w:date="2023-01-12T17:21:00Z">
        <w:r w:rsidRPr="00B93A9F" w:rsidDel="00C4407B">
          <w:rPr>
            <w:rFonts w:ascii="Times New Roman" w:hAnsi="Times New Roman"/>
          </w:rPr>
          <w:delText xml:space="preserve">items </w:delText>
        </w:r>
      </w:del>
      <w:r w:rsidRPr="00B93A9F">
        <w:rPr>
          <w:rFonts w:ascii="Times New Roman" w:hAnsi="Times New Roman"/>
        </w:rPr>
        <w:t>by</w:t>
      </w:r>
      <w:ins w:id="83" w:author="Seiki UBUKATA" w:date="2023-01-12T17:21:00Z">
        <w:r w:rsidR="00C4407B">
          <w:rPr>
            <w:rFonts w:ascii="Times New Roman" w:hAnsi="Times New Roman"/>
          </w:rPr>
          <w:t xml:space="preserve"> </w:t>
        </w:r>
      </w:ins>
      <w:del w:id="84" w:author="Seiki UBUKATA" w:date="2023-01-12T17:21:00Z">
        <w:r w:rsidRPr="00B93A9F" w:rsidDel="00C4407B">
          <w:rPr>
            <w:rFonts w:ascii="Times New Roman" w:hAnsi="Times New Roman"/>
          </w:rPr>
          <w:delText xml:space="preserve"> using </w:delText>
        </w:r>
      </w:del>
      <w:r w:rsidRPr="00B93A9F">
        <w:rPr>
          <w:rFonts w:ascii="Times New Roman" w:hAnsi="Times New Roman"/>
        </w:rPr>
        <w:t>RMCM2</w:t>
      </w:r>
      <w:r w:rsidR="00B93A9F">
        <w:rPr>
          <w:rFonts w:ascii="Times New Roman" w:hAnsi="Times New Roman"/>
        </w:rPr>
        <w:t xml:space="preserve"> and </w:t>
      </w:r>
      <w:ins w:id="85" w:author="Seiki UBUKATA" w:date="2023-01-12T17:16:00Z">
        <w:r w:rsidR="00BE50DE">
          <w:rPr>
            <w:rFonts w:ascii="Times New Roman" w:hAnsi="Times New Roman"/>
          </w:rPr>
          <w:t xml:space="preserve">recommends </w:t>
        </w:r>
      </w:ins>
      <w:ins w:id="86" w:author="Seiki UBUKATA" w:date="2023-01-12T17:22:00Z">
        <w:r w:rsidR="007902FF">
          <w:rPr>
            <w:rFonts w:ascii="Times New Roman" w:hAnsi="Times New Roman"/>
          </w:rPr>
          <w:t xml:space="preserve">each </w:t>
        </w:r>
      </w:ins>
      <w:ins w:id="87" w:author="Seiki UBUKATA" w:date="2023-01-12T17:16:00Z">
        <w:r w:rsidR="00BE50DE">
          <w:rPr>
            <w:rFonts w:ascii="Times New Roman" w:hAnsi="Times New Roman"/>
          </w:rPr>
          <w:t>item</w:t>
        </w:r>
      </w:ins>
      <w:ins w:id="88" w:author="Seiki UBUKATA" w:date="2023-01-12T17:22:00Z">
        <w:r w:rsidR="007902FF">
          <w:rPr>
            <w:rFonts w:ascii="Times New Roman" w:hAnsi="Times New Roman"/>
          </w:rPr>
          <w:t xml:space="preserve"> to</w:t>
        </w:r>
      </w:ins>
      <w:ins w:id="89" w:author="Seiki UBUKATA" w:date="2023-01-12T17:16:00Z">
        <w:r w:rsidR="00BE50DE">
          <w:rPr>
            <w:rFonts w:ascii="Times New Roman" w:hAnsi="Times New Roman"/>
          </w:rPr>
          <w:t xml:space="preserve"> </w:t>
        </w:r>
      </w:ins>
      <w:ins w:id="90" w:author="Seiki UBUKATA" w:date="2023-01-12T17:22:00Z">
        <w:r w:rsidR="007902FF">
          <w:rPr>
            <w:rFonts w:ascii="Times New Roman" w:hAnsi="Times New Roman"/>
          </w:rPr>
          <w:t xml:space="preserve">users that have high preference degrees </w:t>
        </w:r>
      </w:ins>
      <w:ins w:id="91" w:author="Seiki UBUKATA" w:date="2023-01-12T17:16:00Z">
        <w:r w:rsidR="00BE50DE">
          <w:rPr>
            <w:rFonts w:ascii="Times New Roman" w:hAnsi="Times New Roman"/>
          </w:rPr>
          <w:t xml:space="preserve">in </w:t>
        </w:r>
      </w:ins>
      <w:ins w:id="92" w:author="Seiki UBUKATA" w:date="2023-01-12T17:23:00Z">
        <w:r w:rsidR="007902FF">
          <w:rPr>
            <w:rFonts w:ascii="Times New Roman" w:hAnsi="Times New Roman"/>
          </w:rPr>
          <w:t>the</w:t>
        </w:r>
      </w:ins>
      <w:ins w:id="93" w:author="Seiki UBUKATA" w:date="2023-01-12T17:22:00Z">
        <w:r w:rsidR="007902FF">
          <w:rPr>
            <w:rFonts w:ascii="Times New Roman" w:hAnsi="Times New Roman"/>
          </w:rPr>
          <w:t xml:space="preserve"> </w:t>
        </w:r>
      </w:ins>
      <w:ins w:id="94" w:author="Seiki UBUKATA" w:date="2023-01-12T17:16:00Z">
        <w:r w:rsidR="00BE50DE">
          <w:rPr>
            <w:rFonts w:ascii="Times New Roman" w:hAnsi="Times New Roman"/>
          </w:rPr>
          <w:t>item-cluster</w:t>
        </w:r>
      </w:ins>
      <w:ins w:id="95" w:author="Seiki UBUKATA" w:date="2023-01-12T17:22:00Z">
        <w:r w:rsidR="007902FF">
          <w:rPr>
            <w:rFonts w:ascii="Times New Roman" w:hAnsi="Times New Roman"/>
          </w:rPr>
          <w:t xml:space="preserve"> </w:t>
        </w:r>
      </w:ins>
      <w:ins w:id="96" w:author="Seiki UBUKATA" w:date="2023-01-12T17:23:00Z">
        <w:r w:rsidR="007902FF">
          <w:rPr>
            <w:rFonts w:ascii="Times New Roman" w:hAnsi="Times New Roman"/>
          </w:rPr>
          <w:t>to which the item belongs</w:t>
        </w:r>
      </w:ins>
      <w:ins w:id="97" w:author="Seiki UBUKATA" w:date="2023-01-12T17:18:00Z">
        <w:r w:rsidR="00F01AFB">
          <w:rPr>
            <w:rFonts w:ascii="Times New Roman" w:hAnsi="Times New Roman"/>
          </w:rPr>
          <w:t>.</w:t>
        </w:r>
      </w:ins>
      <w:ins w:id="98" w:author="Seiki UBUKATA" w:date="2023-01-12T17:19:00Z">
        <w:r w:rsidR="00177BB4">
          <w:rPr>
            <w:rFonts w:ascii="Times New Roman" w:hAnsi="Times New Roman"/>
          </w:rPr>
          <w:t xml:space="preserve"> </w:t>
        </w:r>
      </w:ins>
      <w:del w:id="99" w:author="Seiki UBUKATA" w:date="2023-01-12T17:19:00Z">
        <w:r w:rsidR="00B93A9F" w:rsidDel="00177BB4">
          <w:rPr>
            <w:rFonts w:ascii="Times New Roman" w:hAnsi="Times New Roman"/>
          </w:rPr>
          <w:delText>make recommendation degree of users which made a high evaluation to the items in the groups high</w:delText>
        </w:r>
        <w:r w:rsidRPr="00B93A9F" w:rsidDel="00177BB4">
          <w:rPr>
            <w:rFonts w:ascii="Times New Roman" w:hAnsi="Times New Roman"/>
          </w:rPr>
          <w:delText xml:space="preserve">. </w:delText>
        </w:r>
      </w:del>
    </w:p>
    <w:p w14:paraId="6AB05B45" w14:textId="77777777" w:rsidR="006C6A90" w:rsidRPr="00B93A9F" w:rsidRDefault="001C3D59" w:rsidP="006C6A90">
      <w:pPr>
        <w:pStyle w:val="a8"/>
        <w:ind w:firstLineChars="100" w:firstLine="225"/>
        <w:rPr>
          <w:rFonts w:ascii="Times New Roman" w:hAnsi="Times New Roman"/>
        </w:rPr>
      </w:pPr>
      <w:r w:rsidRPr="00B93A9F">
        <w:rPr>
          <w:rFonts w:ascii="Times New Roman" w:hAnsi="Times New Roman"/>
          <w:noProof/>
        </w:rPr>
        <mc:AlternateContent>
          <mc:Choice Requires="wps">
            <w:drawing>
              <wp:anchor distT="0" distB="0" distL="114300" distR="114300" simplePos="0" relativeHeight="251659264" behindDoc="0" locked="0" layoutInCell="1" allowOverlap="1" wp14:anchorId="5871FC13" wp14:editId="27E04D6E">
                <wp:simplePos x="0" y="0"/>
                <wp:positionH relativeFrom="margin">
                  <wp:posOffset>3208655</wp:posOffset>
                </wp:positionH>
                <wp:positionV relativeFrom="paragraph">
                  <wp:posOffset>163202</wp:posOffset>
                </wp:positionV>
                <wp:extent cx="2768600" cy="381000"/>
                <wp:effectExtent l="0" t="0" r="0" b="0"/>
                <wp:wrapTopAndBottom/>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0" cy="381000"/>
                        </a:xfrm>
                        <a:prstGeom prst="rect">
                          <a:avLst/>
                        </a:prstGeom>
                        <a:solidFill>
                          <a:prstClr val="white"/>
                        </a:solidFill>
                        <a:ln>
                          <a:noFill/>
                        </a:ln>
                      </wps:spPr>
                      <wps:txbx>
                        <w:txbxContent>
                          <w:p w14:paraId="37677AED" w14:textId="77777777"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Pr="00B93A9F">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ins w:id="100" w:author="Seiki UBUKATA" w:date="2023-01-12T17:35:00Z">
                              <w:r w:rsidR="00932A57">
                                <w:rPr>
                                  <w:rFonts w:ascii="Times New Roman" w:hAnsi="Times New Roman"/>
                                  <w:b w:val="0"/>
                                  <w:bCs w:val="0"/>
                                  <w:sz w:val="20"/>
                                  <w:szCs w:val="20"/>
                                </w:rPr>
                                <w:t>:</w:t>
                              </w:r>
                            </w:ins>
                            <w:r w:rsidRPr="00B93A9F">
                              <w:rPr>
                                <w:rFonts w:ascii="Times New Roman" w:hAnsi="Times New Roman"/>
                                <w:b w:val="0"/>
                                <w:bCs w:val="0"/>
                                <w:noProof/>
                                <w:sz w:val="20"/>
                                <w:szCs w:val="20"/>
                              </w:rPr>
                              <w:t xml:space="preserve"> Change</w:t>
                            </w:r>
                            <w:ins w:id="101" w:author="Seiki UBUKATA" w:date="2023-01-12T17:35:00Z">
                              <w:r w:rsidR="00932A57">
                                <w:rPr>
                                  <w:rFonts w:ascii="Times New Roman" w:hAnsi="Times New Roman"/>
                                  <w:b w:val="0"/>
                                  <w:bCs w:val="0"/>
                                  <w:noProof/>
                                  <w:sz w:val="20"/>
                                  <w:szCs w:val="20"/>
                                </w:rPr>
                                <w:t>s</w:t>
                              </w:r>
                            </w:ins>
                            <w:r w:rsidRPr="00B93A9F">
                              <w:rPr>
                                <w:rFonts w:ascii="Times New Roman" w:hAnsi="Times New Roman"/>
                                <w:b w:val="0"/>
                                <w:bCs w:val="0"/>
                                <w:noProof/>
                                <w:sz w:val="20"/>
                                <w:szCs w:val="20"/>
                              </w:rPr>
                              <w:t xml:space="preserve"> </w:t>
                            </w:r>
                            <w:ins w:id="102" w:author="Seiki UBUKATA" w:date="2023-01-12T17:35:00Z">
                              <w:r w:rsidR="00932A57">
                                <w:rPr>
                                  <w:rFonts w:ascii="Times New Roman" w:hAnsi="Times New Roman"/>
                                  <w:b w:val="0"/>
                                  <w:bCs w:val="0"/>
                                  <w:noProof/>
                                  <w:sz w:val="20"/>
                                  <w:szCs w:val="20"/>
                                </w:rPr>
                                <w:t>in</w:t>
                              </w:r>
                            </w:ins>
                            <w:del w:id="103" w:author="Seiki UBUKATA" w:date="2023-01-12T17:35:00Z">
                              <w:r w:rsidRPr="00B93A9F" w:rsidDel="00932A57">
                                <w:rPr>
                                  <w:rFonts w:ascii="Times New Roman" w:hAnsi="Times New Roman"/>
                                  <w:b w:val="0"/>
                                  <w:bCs w:val="0"/>
                                  <w:noProof/>
                                  <w:sz w:val="20"/>
                                  <w:szCs w:val="20"/>
                                </w:rPr>
                                <w:delText>of</w:delText>
                              </w:r>
                            </w:del>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ins w:id="104" w:author="Seiki UBUKATA" w:date="2023-01-12T17:53:00Z">
                              <w:r w:rsidR="00312E99">
                                <w:rPr>
                                  <w:rFonts w:ascii="Times New Roman" w:hAnsi="Times New Roman"/>
                                  <w:b w:val="0"/>
                                  <w:bCs w:val="0"/>
                                  <w:noProof/>
                                  <w:sz w:val="20"/>
                                  <w:szCs w:val="20"/>
                                </w:rPr>
                                <w:t>s</w:t>
                              </w:r>
                            </w:ins>
                            <w:ins w:id="105" w:author="Seiki UBUKATA" w:date="2023-01-12T17:35:00Z">
                              <w:r w:rsidR="00932A57">
                                <w:rPr>
                                  <w:rFonts w:ascii="Times New Roman" w:hAnsi="Times New Roman"/>
                                  <w:b w:val="0"/>
                                  <w:bCs w:val="0"/>
                                  <w:noProof/>
                                  <w:sz w:val="20"/>
                                  <w:szCs w:val="20"/>
                                </w:rPr>
                                <w:t>,</w:t>
                              </w:r>
                            </w:ins>
                            <w:r w:rsidRPr="00B93A9F">
                              <w:rPr>
                                <w:rFonts w:ascii="Times New Roman" w:hAnsi="Times New Roman"/>
                                <w:b w:val="0"/>
                                <w:bCs w:val="0"/>
                                <w:noProof/>
                                <w:sz w:val="20"/>
                                <w:szCs w:val="20"/>
                              </w:rPr>
                              <w:t xml:space="preserve"> </w:t>
                            </w:r>
                            <m:oMath>
                              <m:r>
                                <m:rPr>
                                  <m:sty m:val="bi"/>
                                </m:rPr>
                                <w:rPr>
                                  <w:rFonts w:ascii="Cambria Math" w:hAnsi="Cambria Math"/>
                                  <w:noProof/>
                                  <w:sz w:val="20"/>
                                  <w:szCs w:val="20"/>
                                </w:rPr>
                                <m:t>C</m:t>
                              </m:r>
                            </m:oMath>
                            <w:ins w:id="106" w:author="Seiki UBUKATA" w:date="2023-01-12T17:35:00Z">
                              <w:r w:rsidR="00932A57" w:rsidRPr="00932A57">
                                <w:rPr>
                                  <w:rFonts w:ascii="Times New Roman" w:hAnsi="Times New Roman"/>
                                  <w:b w:val="0"/>
                                  <w:noProof/>
                                  <w:sz w:val="20"/>
                                  <w:szCs w:val="20"/>
                                  <w:rPrChange w:id="107" w:author="Seiki UBUKATA" w:date="2023-01-12T17:35:00Z">
                                    <w:rPr>
                                      <w:rFonts w:ascii="Times New Roman" w:hAnsi="Times New Roman"/>
                                      <w:noProof/>
                                      <w:sz w:val="20"/>
                                      <w:szCs w:val="20"/>
                                    </w:rPr>
                                  </w:rPrChange>
                                </w:rPr>
                                <w:t>,</w:t>
                              </w:r>
                            </w:ins>
                            <w:r w:rsidRPr="00B93A9F">
                              <w:rPr>
                                <w:rFonts w:ascii="Times New Roman" w:hAnsi="Times New Roman"/>
                                <w:b w:val="0"/>
                                <w:bCs w:val="0"/>
                                <w:noProof/>
                                <w:sz w:val="20"/>
                                <w:szCs w:val="20"/>
                              </w:rPr>
                              <w:t xml:space="preserve"> </w:t>
                            </w:r>
                            <w:ins w:id="108" w:author="Seiki UBUKATA" w:date="2023-01-12T17:36:00Z">
                              <w:r w:rsidR="00CF5450">
                                <w:rPr>
                                  <w:rFonts w:ascii="Times New Roman" w:hAnsi="Times New Roman"/>
                                  <w:b w:val="0"/>
                                  <w:bCs w:val="0"/>
                                  <w:noProof/>
                                  <w:sz w:val="20"/>
                                  <w:szCs w:val="20"/>
                                </w:rPr>
                                <w:t xml:space="preserve">in </w:t>
                              </w:r>
                            </w:ins>
                            <w:ins w:id="109" w:author="Seiki UBUKATA" w:date="2023-01-12T17:40:00Z">
                              <w:r w:rsidR="001D7295">
                                <w:rPr>
                                  <w:rFonts w:ascii="Times New Roman" w:hAnsi="Times New Roman"/>
                                  <w:b w:val="0"/>
                                  <w:bCs w:val="0"/>
                                  <w:noProof/>
                                  <w:sz w:val="20"/>
                                  <w:szCs w:val="20"/>
                                </w:rPr>
                                <w:t xml:space="preserve">various methods </w:t>
                              </w:r>
                            </w:ins>
                            <w:r w:rsidRPr="00B93A9F">
                              <w:rPr>
                                <w:rFonts w:ascii="Times New Roman" w:hAnsi="Times New Roman"/>
                                <w:b w:val="0"/>
                                <w:bCs w:val="0"/>
                                <w:noProof/>
                                <w:sz w:val="20"/>
                                <w:szCs w:val="20"/>
                              </w:rPr>
                              <w:t xml:space="preserve">in </w:t>
                            </w:r>
                            <w:ins w:id="110" w:author="Seiki UBUKATA" w:date="2023-01-12T17:35:00Z">
                              <w:r w:rsidR="00932A57">
                                <w:rPr>
                                  <w:rFonts w:ascii="Times New Roman" w:hAnsi="Times New Roman"/>
                                  <w:b w:val="0"/>
                                  <w:bCs w:val="0"/>
                                  <w:noProof/>
                                  <w:sz w:val="20"/>
                                  <w:szCs w:val="20"/>
                                </w:rPr>
                                <w:t>M</w:t>
                              </w:r>
                            </w:ins>
                            <w:del w:id="111" w:author="Seiki UBUKATA" w:date="2023-01-12T17:35:00Z">
                              <w:r w:rsidRPr="00B93A9F" w:rsidDel="00932A57">
                                <w:rPr>
                                  <w:rFonts w:ascii="Times New Roman" w:hAnsi="Times New Roman"/>
                                  <w:b w:val="0"/>
                                  <w:bCs w:val="0"/>
                                  <w:noProof/>
                                  <w:sz w:val="20"/>
                                  <w:szCs w:val="20"/>
                                </w:rPr>
                                <w:delText>m</w:delText>
                              </w:r>
                            </w:del>
                            <w:r w:rsidRPr="00B93A9F">
                              <w:rPr>
                                <w:rFonts w:ascii="Times New Roman" w:hAnsi="Times New Roman"/>
                                <w:b w:val="0"/>
                                <w:bCs w:val="0"/>
                                <w:noProof/>
                                <w:sz w:val="20"/>
                                <w:szCs w:val="20"/>
                              </w:rPr>
                              <w:t>ovie</w:t>
                            </w:r>
                            <w:ins w:id="112" w:author="Seiki UBUKATA" w:date="2023-01-12T17:35:00Z">
                              <w:r w:rsidR="00932A57">
                                <w:rPr>
                                  <w:rFonts w:ascii="Times New Roman" w:hAnsi="Times New Roman"/>
                                  <w:b w:val="0"/>
                                  <w:bCs w:val="0"/>
                                  <w:noProof/>
                                  <w:sz w:val="20"/>
                                  <w:szCs w:val="20"/>
                                </w:rPr>
                                <w:t>L</w:t>
                              </w:r>
                            </w:ins>
                            <w:del w:id="113" w:author="Seiki UBUKATA" w:date="2023-01-12T17:35:00Z">
                              <w:r w:rsidRPr="00B93A9F" w:rsidDel="00932A57">
                                <w:rPr>
                                  <w:rFonts w:ascii="Times New Roman" w:hAnsi="Times New Roman"/>
                                  <w:b w:val="0"/>
                                  <w:bCs w:val="0"/>
                                  <w:noProof/>
                                  <w:sz w:val="20"/>
                                  <w:szCs w:val="20"/>
                                </w:rPr>
                                <w:delText>l</w:delText>
                              </w:r>
                            </w:del>
                            <w:r w:rsidRPr="00B93A9F">
                              <w:rPr>
                                <w:rFonts w:ascii="Times New Roman" w:hAnsi="Times New Roman"/>
                                <w:b w:val="0"/>
                                <w:bCs w:val="0"/>
                                <w:noProof/>
                                <w:sz w:val="20"/>
                                <w:szCs w:val="20"/>
                              </w:rPr>
                              <w:t>ens-100k dataset</w:t>
                            </w:r>
                            <w:ins w:id="114" w:author="Seiki UBUKATA" w:date="2023-01-12T17:35:00Z">
                              <w:r w:rsidR="00932A57">
                                <w:rPr>
                                  <w:rFonts w:ascii="Times New Roman" w:hAnsi="Times New Roman"/>
                                  <w:b w:val="0"/>
                                  <w:bCs w:val="0"/>
                                  <w:noProof/>
                                  <w:sz w:val="20"/>
                                  <w:szCs w:val="20"/>
                                </w:rPr>
                                <w:t xml:space="preserv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871FC13" id="テキスト ボックス 1" o:spid="_x0000_s1027" type="#_x0000_t202" style="position:absolute;left:0;text-align:left;margin-left:252.65pt;margin-top:12.85pt;width:218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" stroked="f">
                <v:textbox style="mso-fit-shape-to-text:t" inset="0,0,0,0">
                  <w:txbxContent>
                    <w:p w14:paraId="37677AED" w14:textId="77777777"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Pr="00B93A9F">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ins w:id="115" w:author="Seiki UBUKATA" w:date="2023-01-12T17:35:00Z">
                        <w:r w:rsidR="00932A57">
                          <w:rPr>
                            <w:rFonts w:ascii="Times New Roman" w:hAnsi="Times New Roman"/>
                            <w:b w:val="0"/>
                            <w:bCs w:val="0"/>
                            <w:sz w:val="20"/>
                            <w:szCs w:val="20"/>
                          </w:rPr>
                          <w:t>:</w:t>
                        </w:r>
                      </w:ins>
                      <w:r w:rsidRPr="00B93A9F">
                        <w:rPr>
                          <w:rFonts w:ascii="Times New Roman" w:hAnsi="Times New Roman"/>
                          <w:b w:val="0"/>
                          <w:bCs w:val="0"/>
                          <w:noProof/>
                          <w:sz w:val="20"/>
                          <w:szCs w:val="20"/>
                        </w:rPr>
                        <w:t xml:space="preserve"> Change</w:t>
                      </w:r>
                      <w:ins w:id="116" w:author="Seiki UBUKATA" w:date="2023-01-12T17:35:00Z">
                        <w:r w:rsidR="00932A57">
                          <w:rPr>
                            <w:rFonts w:ascii="Times New Roman" w:hAnsi="Times New Roman"/>
                            <w:b w:val="0"/>
                            <w:bCs w:val="0"/>
                            <w:noProof/>
                            <w:sz w:val="20"/>
                            <w:szCs w:val="20"/>
                          </w:rPr>
                          <w:t>s</w:t>
                        </w:r>
                      </w:ins>
                      <w:r w:rsidRPr="00B93A9F">
                        <w:rPr>
                          <w:rFonts w:ascii="Times New Roman" w:hAnsi="Times New Roman"/>
                          <w:b w:val="0"/>
                          <w:bCs w:val="0"/>
                          <w:noProof/>
                          <w:sz w:val="20"/>
                          <w:szCs w:val="20"/>
                        </w:rPr>
                        <w:t xml:space="preserve"> </w:t>
                      </w:r>
                      <w:ins w:id="117" w:author="Seiki UBUKATA" w:date="2023-01-12T17:35:00Z">
                        <w:r w:rsidR="00932A57">
                          <w:rPr>
                            <w:rFonts w:ascii="Times New Roman" w:hAnsi="Times New Roman"/>
                            <w:b w:val="0"/>
                            <w:bCs w:val="0"/>
                            <w:noProof/>
                            <w:sz w:val="20"/>
                            <w:szCs w:val="20"/>
                          </w:rPr>
                          <w:t>in</w:t>
                        </w:r>
                      </w:ins>
                      <w:del w:id="118" w:author="Seiki UBUKATA" w:date="2023-01-12T17:35:00Z">
                        <w:r w:rsidRPr="00B93A9F" w:rsidDel="00932A57">
                          <w:rPr>
                            <w:rFonts w:ascii="Times New Roman" w:hAnsi="Times New Roman"/>
                            <w:b w:val="0"/>
                            <w:bCs w:val="0"/>
                            <w:noProof/>
                            <w:sz w:val="20"/>
                            <w:szCs w:val="20"/>
                          </w:rPr>
                          <w:delText>of</w:delText>
                        </w:r>
                      </w:del>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ins w:id="119" w:author="Seiki UBUKATA" w:date="2023-01-12T17:53:00Z">
                        <w:r w:rsidR="00312E99">
                          <w:rPr>
                            <w:rFonts w:ascii="Times New Roman" w:hAnsi="Times New Roman"/>
                            <w:b w:val="0"/>
                            <w:bCs w:val="0"/>
                            <w:noProof/>
                            <w:sz w:val="20"/>
                            <w:szCs w:val="20"/>
                          </w:rPr>
                          <w:t>s</w:t>
                        </w:r>
                      </w:ins>
                      <w:ins w:id="120" w:author="Seiki UBUKATA" w:date="2023-01-12T17:35:00Z">
                        <w:r w:rsidR="00932A57">
                          <w:rPr>
                            <w:rFonts w:ascii="Times New Roman" w:hAnsi="Times New Roman"/>
                            <w:b w:val="0"/>
                            <w:bCs w:val="0"/>
                            <w:noProof/>
                            <w:sz w:val="20"/>
                            <w:szCs w:val="20"/>
                          </w:rPr>
                          <w:t>,</w:t>
                        </w:r>
                      </w:ins>
                      <w:r w:rsidRPr="00B93A9F">
                        <w:rPr>
                          <w:rFonts w:ascii="Times New Roman" w:hAnsi="Times New Roman"/>
                          <w:b w:val="0"/>
                          <w:bCs w:val="0"/>
                          <w:noProof/>
                          <w:sz w:val="20"/>
                          <w:szCs w:val="20"/>
                        </w:rPr>
                        <w:t xml:space="preserve"> </w:t>
                      </w:r>
                      <m:oMath>
                        <m:r>
                          <m:rPr>
                            <m:sty m:val="bi"/>
                          </m:rPr>
                          <w:rPr>
                            <w:rFonts w:ascii="Cambria Math" w:hAnsi="Cambria Math"/>
                            <w:noProof/>
                            <w:sz w:val="20"/>
                            <w:szCs w:val="20"/>
                          </w:rPr>
                          <m:t>C</m:t>
                        </m:r>
                      </m:oMath>
                      <w:ins w:id="121" w:author="Seiki UBUKATA" w:date="2023-01-12T17:35:00Z">
                        <w:r w:rsidR="00932A57" w:rsidRPr="00932A57">
                          <w:rPr>
                            <w:rFonts w:ascii="Times New Roman" w:hAnsi="Times New Roman"/>
                            <w:b w:val="0"/>
                            <w:noProof/>
                            <w:sz w:val="20"/>
                            <w:szCs w:val="20"/>
                            <w:rPrChange w:id="122" w:author="Seiki UBUKATA" w:date="2023-01-12T17:35:00Z">
                              <w:rPr>
                                <w:rFonts w:ascii="Times New Roman" w:hAnsi="Times New Roman"/>
                                <w:noProof/>
                                <w:sz w:val="20"/>
                                <w:szCs w:val="20"/>
                              </w:rPr>
                            </w:rPrChange>
                          </w:rPr>
                          <w:t>,</w:t>
                        </w:r>
                      </w:ins>
                      <w:r w:rsidRPr="00B93A9F">
                        <w:rPr>
                          <w:rFonts w:ascii="Times New Roman" w:hAnsi="Times New Roman"/>
                          <w:b w:val="0"/>
                          <w:bCs w:val="0"/>
                          <w:noProof/>
                          <w:sz w:val="20"/>
                          <w:szCs w:val="20"/>
                        </w:rPr>
                        <w:t xml:space="preserve"> </w:t>
                      </w:r>
                      <w:ins w:id="123" w:author="Seiki UBUKATA" w:date="2023-01-12T17:36:00Z">
                        <w:r w:rsidR="00CF5450">
                          <w:rPr>
                            <w:rFonts w:ascii="Times New Roman" w:hAnsi="Times New Roman"/>
                            <w:b w:val="0"/>
                            <w:bCs w:val="0"/>
                            <w:noProof/>
                            <w:sz w:val="20"/>
                            <w:szCs w:val="20"/>
                          </w:rPr>
                          <w:t xml:space="preserve">in </w:t>
                        </w:r>
                      </w:ins>
                      <w:ins w:id="124" w:author="Seiki UBUKATA" w:date="2023-01-12T17:40:00Z">
                        <w:r w:rsidR="001D7295">
                          <w:rPr>
                            <w:rFonts w:ascii="Times New Roman" w:hAnsi="Times New Roman"/>
                            <w:b w:val="0"/>
                            <w:bCs w:val="0"/>
                            <w:noProof/>
                            <w:sz w:val="20"/>
                            <w:szCs w:val="20"/>
                          </w:rPr>
                          <w:t xml:space="preserve">various methods </w:t>
                        </w:r>
                      </w:ins>
                      <w:r w:rsidRPr="00B93A9F">
                        <w:rPr>
                          <w:rFonts w:ascii="Times New Roman" w:hAnsi="Times New Roman"/>
                          <w:b w:val="0"/>
                          <w:bCs w:val="0"/>
                          <w:noProof/>
                          <w:sz w:val="20"/>
                          <w:szCs w:val="20"/>
                        </w:rPr>
                        <w:t xml:space="preserve">in </w:t>
                      </w:r>
                      <w:ins w:id="125" w:author="Seiki UBUKATA" w:date="2023-01-12T17:35:00Z">
                        <w:r w:rsidR="00932A57">
                          <w:rPr>
                            <w:rFonts w:ascii="Times New Roman" w:hAnsi="Times New Roman"/>
                            <w:b w:val="0"/>
                            <w:bCs w:val="0"/>
                            <w:noProof/>
                            <w:sz w:val="20"/>
                            <w:szCs w:val="20"/>
                          </w:rPr>
                          <w:t>M</w:t>
                        </w:r>
                      </w:ins>
                      <w:del w:id="126" w:author="Seiki UBUKATA" w:date="2023-01-12T17:35:00Z">
                        <w:r w:rsidRPr="00B93A9F" w:rsidDel="00932A57">
                          <w:rPr>
                            <w:rFonts w:ascii="Times New Roman" w:hAnsi="Times New Roman"/>
                            <w:b w:val="0"/>
                            <w:bCs w:val="0"/>
                            <w:noProof/>
                            <w:sz w:val="20"/>
                            <w:szCs w:val="20"/>
                          </w:rPr>
                          <w:delText>m</w:delText>
                        </w:r>
                      </w:del>
                      <w:r w:rsidRPr="00B93A9F">
                        <w:rPr>
                          <w:rFonts w:ascii="Times New Roman" w:hAnsi="Times New Roman"/>
                          <w:b w:val="0"/>
                          <w:bCs w:val="0"/>
                          <w:noProof/>
                          <w:sz w:val="20"/>
                          <w:szCs w:val="20"/>
                        </w:rPr>
                        <w:t>ovie</w:t>
                      </w:r>
                      <w:ins w:id="127" w:author="Seiki UBUKATA" w:date="2023-01-12T17:35:00Z">
                        <w:r w:rsidR="00932A57">
                          <w:rPr>
                            <w:rFonts w:ascii="Times New Roman" w:hAnsi="Times New Roman"/>
                            <w:b w:val="0"/>
                            <w:bCs w:val="0"/>
                            <w:noProof/>
                            <w:sz w:val="20"/>
                            <w:szCs w:val="20"/>
                          </w:rPr>
                          <w:t>L</w:t>
                        </w:r>
                      </w:ins>
                      <w:del w:id="128" w:author="Seiki UBUKATA" w:date="2023-01-12T17:35:00Z">
                        <w:r w:rsidRPr="00B93A9F" w:rsidDel="00932A57">
                          <w:rPr>
                            <w:rFonts w:ascii="Times New Roman" w:hAnsi="Times New Roman"/>
                            <w:b w:val="0"/>
                            <w:bCs w:val="0"/>
                            <w:noProof/>
                            <w:sz w:val="20"/>
                            <w:szCs w:val="20"/>
                          </w:rPr>
                          <w:delText>l</w:delText>
                        </w:r>
                      </w:del>
                      <w:r w:rsidRPr="00B93A9F">
                        <w:rPr>
                          <w:rFonts w:ascii="Times New Roman" w:hAnsi="Times New Roman"/>
                          <w:b w:val="0"/>
                          <w:bCs w:val="0"/>
                          <w:noProof/>
                          <w:sz w:val="20"/>
                          <w:szCs w:val="20"/>
                        </w:rPr>
                        <w:t>ens-100k dataset</w:t>
                      </w:r>
                      <w:ins w:id="129" w:author="Seiki UBUKATA" w:date="2023-01-12T17:35:00Z">
                        <w:r w:rsidR="00932A57">
                          <w:rPr>
                            <w:rFonts w:ascii="Times New Roman" w:hAnsi="Times New Roman"/>
                            <w:b w:val="0"/>
                            <w:bCs w:val="0"/>
                            <w:noProof/>
                            <w:sz w:val="20"/>
                            <w:szCs w:val="20"/>
                          </w:rPr>
                          <w:t xml:space="preserve">. </w:t>
                        </w:r>
                      </w:ins>
                    </w:p>
                  </w:txbxContent>
                </v:textbox>
                <w10:wrap type="topAndBottom" anchorx="margin"/>
              </v:shape>
            </w:pict>
          </mc:Fallback>
        </mc:AlternateContent>
      </w:r>
      <w:ins w:id="130" w:author="Seiki UBUKATA" w:date="2023-01-12T17:24:00Z">
        <w:r w:rsidR="00A4224E">
          <w:rPr>
            <w:rFonts w:ascii="Times New Roman" w:hAnsi="Times New Roman"/>
          </w:rPr>
          <w:t>Furthermore</w:t>
        </w:r>
      </w:ins>
      <w:del w:id="131" w:author="Seiki UBUKATA" w:date="2023-01-12T17:24:00Z">
        <w:r w:rsidR="006C6A90" w:rsidRPr="00B93A9F" w:rsidDel="00A4224E">
          <w:rPr>
            <w:rFonts w:ascii="Times New Roman" w:hAnsi="Times New Roman"/>
          </w:rPr>
          <w:delText>Also</w:delText>
        </w:r>
      </w:del>
      <w:r w:rsidR="006C6A90" w:rsidRPr="00B93A9F">
        <w:rPr>
          <w:rFonts w:ascii="Times New Roman" w:hAnsi="Times New Roman"/>
        </w:rPr>
        <w:t>, we verified th</w:t>
      </w:r>
      <w:ins w:id="132" w:author="Seiki UBUKATA" w:date="2023-01-12T17:24:00Z">
        <w:r w:rsidR="00887569">
          <w:rPr>
            <w:rFonts w:ascii="Times New Roman" w:hAnsi="Times New Roman"/>
          </w:rPr>
          <w:t>e</w:t>
        </w:r>
      </w:ins>
      <w:del w:id="133" w:author="Seiki UBUKATA" w:date="2023-01-12T17:24:00Z">
        <w:r w:rsidR="006C6A90" w:rsidRPr="00B93A9F" w:rsidDel="00887569">
          <w:rPr>
            <w:rFonts w:ascii="Times New Roman" w:hAnsi="Times New Roman"/>
          </w:rPr>
          <w:delText>eir</w:delText>
        </w:r>
      </w:del>
      <w:r w:rsidR="006C6A90" w:rsidRPr="00B93A9F">
        <w:rPr>
          <w:rFonts w:ascii="Times New Roman" w:hAnsi="Times New Roman"/>
        </w:rPr>
        <w:t xml:space="preserve"> recommendation performances</w:t>
      </w:r>
      <w:ins w:id="134" w:author="Seiki UBUKATA" w:date="2023-01-12T17:24:00Z">
        <w:r w:rsidR="00887569">
          <w:rPr>
            <w:rFonts w:ascii="Times New Roman" w:hAnsi="Times New Roman"/>
          </w:rPr>
          <w:t xml:space="preserve"> of the proposed methods</w:t>
        </w:r>
      </w:ins>
      <w:r w:rsidR="006C6A90" w:rsidRPr="00B93A9F">
        <w:rPr>
          <w:rFonts w:ascii="Times New Roman" w:hAnsi="Times New Roman"/>
        </w:rPr>
        <w:t xml:space="preserve"> by applying them to real-world datasets, namely, NEEDS-SCAN/PANEL dataset and Movie</w:t>
      </w:r>
      <w:del w:id="135" w:author="Seiki UBUKATA" w:date="2023-01-12T17:32:00Z">
        <w:r w:rsidR="006C6A90" w:rsidRPr="00B93A9F" w:rsidDel="00BF3CC5">
          <w:rPr>
            <w:rFonts w:ascii="Times New Roman" w:hAnsi="Times New Roman"/>
          </w:rPr>
          <w:delText>l</w:delText>
        </w:r>
      </w:del>
      <w:ins w:id="136" w:author="Seiki UBUKATA" w:date="2023-01-12T17:32:00Z">
        <w:r w:rsidR="00BF3CC5">
          <w:rPr>
            <w:rFonts w:ascii="Times New Roman" w:hAnsi="Times New Roman"/>
          </w:rPr>
          <w:t>L</w:t>
        </w:r>
      </w:ins>
      <w:r w:rsidR="006C6A90" w:rsidRPr="00B93A9F">
        <w:rPr>
          <w:rFonts w:ascii="Times New Roman" w:hAnsi="Times New Roman"/>
        </w:rPr>
        <w:t>ens-100k dataset</w:t>
      </w:r>
      <w:ins w:id="137" w:author="Seiki UBUKATA" w:date="2023-01-12T17:24:00Z">
        <w:r w:rsidR="00422A1B">
          <w:rPr>
            <w:rFonts w:ascii="Times New Roman" w:hAnsi="Times New Roman"/>
          </w:rPr>
          <w:t>,</w:t>
        </w:r>
      </w:ins>
      <w:r w:rsidR="006C6A90" w:rsidRPr="00B93A9F">
        <w:rPr>
          <w:rFonts w:ascii="Times New Roman" w:hAnsi="Times New Roman"/>
        </w:rPr>
        <w:t xml:space="preserve"> and comparing other CF methods, namely, HCM-CF, RMCM-CF</w:t>
      </w:r>
      <w:ins w:id="138" w:author="Seiki UBUKATA" w:date="2023-01-12T17:25:00Z">
        <w:r w:rsidR="00E81E6F">
          <w:rPr>
            <w:rFonts w:ascii="Times New Roman" w:hAnsi="Times New Roman"/>
          </w:rPr>
          <w:t>,</w:t>
        </w:r>
      </w:ins>
      <w:r w:rsidR="006C6A90" w:rsidRPr="00B93A9F">
        <w:rPr>
          <w:rFonts w:ascii="Times New Roman" w:hAnsi="Times New Roman"/>
        </w:rPr>
        <w:t xml:space="preserve"> and memory-</w:t>
      </w:r>
      <w:r w:rsidR="006C6A90" w:rsidRPr="00B93A9F">
        <w:rPr>
          <w:rFonts w:ascii="Times New Roman" w:hAnsi="Times New Roman"/>
        </w:rPr>
        <w:t xml:space="preserve">based CF. We used ROC-AUC as </w:t>
      </w:r>
      <w:del w:id="139" w:author="Seiki UBUKATA" w:date="2023-01-12T17:25:00Z">
        <w:r w:rsidR="006C6A90" w:rsidRPr="00B93A9F" w:rsidDel="000C1D4D">
          <w:rPr>
            <w:rFonts w:ascii="Times New Roman" w:hAnsi="Times New Roman"/>
          </w:rPr>
          <w:delText xml:space="preserve">the </w:delText>
        </w:r>
      </w:del>
      <w:ins w:id="140" w:author="Seiki UBUKATA" w:date="2023-01-12T17:25:00Z">
        <w:r w:rsidR="000C1D4D">
          <w:rPr>
            <w:rFonts w:ascii="Times New Roman" w:hAnsi="Times New Roman"/>
          </w:rPr>
          <w:t>a</w:t>
        </w:r>
      </w:ins>
      <w:ins w:id="141" w:author="Seiki UBUKATA" w:date="2023-01-12T17:30:00Z">
        <w:r w:rsidR="009E2928">
          <w:rPr>
            <w:rFonts w:ascii="Times New Roman" w:hAnsi="Times New Roman"/>
          </w:rPr>
          <w:t xml:space="preserve">n evaluation indicator of the recommendation </w:t>
        </w:r>
      </w:ins>
      <w:ins w:id="142" w:author="Seiki UBUKATA" w:date="2023-01-12T17:25:00Z">
        <w:r w:rsidR="00F14295">
          <w:rPr>
            <w:rFonts w:ascii="Times New Roman" w:hAnsi="Times New Roman"/>
          </w:rPr>
          <w:t>performance</w:t>
        </w:r>
      </w:ins>
      <w:del w:id="143" w:author="Seiki UBUKATA" w:date="2023-01-12T17:30:00Z">
        <w:r w:rsidR="006C6A90" w:rsidRPr="00B93A9F" w:rsidDel="009E2928">
          <w:rPr>
            <w:rFonts w:ascii="Times New Roman" w:hAnsi="Times New Roman"/>
          </w:rPr>
          <w:delText>evaluation</w:delText>
        </w:r>
      </w:del>
      <w:r w:rsidR="006C6A90" w:rsidRPr="00B93A9F">
        <w:rPr>
          <w:rFonts w:ascii="Times New Roman" w:hAnsi="Times New Roman"/>
        </w:rPr>
        <w:t>.</w:t>
      </w:r>
    </w:p>
    <w:p w14:paraId="17E3A154" w14:textId="77777777" w:rsidR="006C6A90" w:rsidRPr="00B93A9F" w:rsidRDefault="006C6A90" w:rsidP="006C6A90">
      <w:pPr>
        <w:pStyle w:val="a8"/>
        <w:ind w:firstLineChars="100" w:firstLine="225"/>
        <w:rPr>
          <w:rFonts w:ascii="Times New Roman" w:hAnsi="Times New Roman"/>
        </w:rPr>
      </w:pPr>
      <w:r w:rsidRPr="00B93A9F">
        <w:rPr>
          <w:rFonts w:ascii="Times New Roman" w:hAnsi="Times New Roman"/>
        </w:rPr>
        <w:t>From the result</w:t>
      </w:r>
      <w:ins w:id="144" w:author="Seiki UBUKATA" w:date="2023-01-12T17:27:00Z">
        <w:r w:rsidR="00567ECA">
          <w:rPr>
            <w:rFonts w:ascii="Times New Roman" w:hAnsi="Times New Roman"/>
          </w:rPr>
          <w:t xml:space="preserve"> of numerical experiments</w:t>
        </w:r>
      </w:ins>
      <w:r w:rsidRPr="00B93A9F">
        <w:rPr>
          <w:rFonts w:ascii="Times New Roman" w:hAnsi="Times New Roman"/>
        </w:rPr>
        <w:t xml:space="preserve">, we </w:t>
      </w:r>
      <w:ins w:id="145" w:author="Seiki UBUKATA" w:date="2023-01-12T17:28:00Z">
        <w:r w:rsidR="00B451FB">
          <w:rPr>
            <w:rFonts w:ascii="Times New Roman" w:hAnsi="Times New Roman"/>
          </w:rPr>
          <w:t>confirmed</w:t>
        </w:r>
      </w:ins>
      <w:del w:id="146" w:author="Seiki UBUKATA" w:date="2023-01-12T17:28:00Z">
        <w:r w:rsidRPr="00B93A9F" w:rsidDel="00B451FB">
          <w:rPr>
            <w:rFonts w:ascii="Times New Roman" w:hAnsi="Times New Roman"/>
          </w:rPr>
          <w:delText>showed</w:delText>
        </w:r>
      </w:del>
      <w:r w:rsidRPr="00B93A9F">
        <w:rPr>
          <w:rFonts w:ascii="Times New Roman" w:hAnsi="Times New Roman"/>
        </w:rPr>
        <w:t xml:space="preserve"> that </w:t>
      </w:r>
      <w:ins w:id="147" w:author="Seiki UBUKATA" w:date="2023-01-12T17:30:00Z">
        <w:r w:rsidR="009E2928">
          <w:rPr>
            <w:rFonts w:ascii="Times New Roman" w:hAnsi="Times New Roman"/>
          </w:rPr>
          <w:t xml:space="preserve">the performance of </w:t>
        </w:r>
      </w:ins>
      <w:r w:rsidRPr="00B93A9F">
        <w:rPr>
          <w:rFonts w:ascii="Times New Roman" w:hAnsi="Times New Roman"/>
        </w:rPr>
        <w:t xml:space="preserve">RMCM2-CF </w:t>
      </w:r>
      <w:ins w:id="148" w:author="Seiki UBUKATA" w:date="2023-01-12T17:30:00Z">
        <w:r w:rsidR="00BF3CC5">
          <w:rPr>
            <w:rFonts w:ascii="Times New Roman" w:hAnsi="Times New Roman"/>
          </w:rPr>
          <w:t>is</w:t>
        </w:r>
      </w:ins>
      <w:del w:id="149" w:author="Seiki UBUKATA" w:date="2023-01-12T17:30:00Z">
        <w:r w:rsidRPr="00B93A9F" w:rsidDel="00BF3CC5">
          <w:rPr>
            <w:rFonts w:ascii="Times New Roman" w:hAnsi="Times New Roman"/>
          </w:rPr>
          <w:delText>has</w:delText>
        </w:r>
      </w:del>
      <w:r w:rsidRPr="00B93A9F">
        <w:rPr>
          <w:rFonts w:ascii="Times New Roman" w:hAnsi="Times New Roman"/>
        </w:rPr>
        <w:t xml:space="preserve"> the same</w:t>
      </w:r>
      <w:ins w:id="150" w:author="Seiki UBUKATA" w:date="2023-01-12T17:29:00Z">
        <w:r w:rsidR="009E2928">
          <w:rPr>
            <w:rFonts w:ascii="Times New Roman" w:hAnsi="Times New Roman"/>
          </w:rPr>
          <w:t xml:space="preserve"> </w:t>
        </w:r>
      </w:ins>
      <w:del w:id="151" w:author="Seiki UBUKATA" w:date="2023-01-12T17:48:00Z">
        <w:r w:rsidRPr="00B93A9F" w:rsidDel="00645DB6">
          <w:rPr>
            <w:rFonts w:ascii="Times New Roman" w:hAnsi="Times New Roman"/>
          </w:rPr>
          <w:delText xml:space="preserve"> </w:delText>
        </w:r>
      </w:del>
      <w:r w:rsidRPr="00B93A9F">
        <w:rPr>
          <w:rFonts w:ascii="Times New Roman" w:hAnsi="Times New Roman"/>
        </w:rPr>
        <w:t>or better</w:t>
      </w:r>
      <w:ins w:id="152" w:author="Seiki UBUKATA" w:date="2023-01-12T17:29:00Z">
        <w:r w:rsidR="009E2928">
          <w:rPr>
            <w:rFonts w:ascii="Times New Roman" w:hAnsi="Times New Roman"/>
          </w:rPr>
          <w:t xml:space="preserve"> than</w:t>
        </w:r>
      </w:ins>
      <w:del w:id="153" w:author="Seiki UBUKATA" w:date="2023-01-12T17:31:00Z">
        <w:r w:rsidRPr="00B93A9F" w:rsidDel="00BF3CC5">
          <w:rPr>
            <w:rFonts w:ascii="Times New Roman" w:hAnsi="Times New Roman"/>
          </w:rPr>
          <w:delText xml:space="preserve"> performance </w:delText>
        </w:r>
      </w:del>
      <w:del w:id="154" w:author="Seiki UBUKATA" w:date="2023-01-12T17:29:00Z">
        <w:r w:rsidRPr="00B93A9F" w:rsidDel="009E2928">
          <w:rPr>
            <w:rFonts w:ascii="Times New Roman" w:hAnsi="Times New Roman"/>
          </w:rPr>
          <w:delText>as</w:delText>
        </w:r>
      </w:del>
      <w:r w:rsidRPr="00B93A9F">
        <w:rPr>
          <w:rFonts w:ascii="Times New Roman" w:hAnsi="Times New Roman"/>
        </w:rPr>
        <w:t xml:space="preserve"> RMCM-CF</w:t>
      </w:r>
      <w:ins w:id="155" w:author="Seiki UBUKATA" w:date="2023-01-12T17:49:00Z">
        <w:r w:rsidR="001074D7">
          <w:rPr>
            <w:rFonts w:ascii="Times New Roman" w:hAnsi="Times New Roman"/>
          </w:rPr>
          <w:t>,</w:t>
        </w:r>
      </w:ins>
      <w:r w:rsidRPr="00B93A9F">
        <w:rPr>
          <w:rFonts w:ascii="Times New Roman" w:hAnsi="Times New Roman"/>
        </w:rPr>
        <w:t xml:space="preserve"> and better</w:t>
      </w:r>
      <w:ins w:id="156" w:author="Seiki UBUKATA" w:date="2023-01-12T17:31:00Z">
        <w:r w:rsidR="00BF3CC5">
          <w:rPr>
            <w:rFonts w:ascii="Times New Roman" w:hAnsi="Times New Roman"/>
          </w:rPr>
          <w:t xml:space="preserve"> </w:t>
        </w:r>
      </w:ins>
      <w:del w:id="157" w:author="Seiki UBUKATA" w:date="2023-01-12T17:31:00Z">
        <w:r w:rsidRPr="00B93A9F" w:rsidDel="00BF3CC5">
          <w:rPr>
            <w:rFonts w:ascii="Times New Roman" w:hAnsi="Times New Roman"/>
          </w:rPr>
          <w:delText xml:space="preserve"> performance </w:delText>
        </w:r>
      </w:del>
      <w:r w:rsidRPr="00B93A9F">
        <w:rPr>
          <w:rFonts w:ascii="Times New Roman" w:hAnsi="Times New Roman"/>
        </w:rPr>
        <w:t>than HCM-CF by adjusting the roughness parameter</w:t>
      </w:r>
      <w:del w:id="158" w:author="Seiki UBUKATA" w:date="2023-01-12T17:31:00Z">
        <w:r w:rsidRPr="00B93A9F" w:rsidDel="00BF3CC5">
          <w:rPr>
            <w:rFonts w:ascii="Times New Roman" w:hAnsi="Times New Roman"/>
          </w:rPr>
          <w:delText xml:space="preserve"> </w:delText>
        </w:r>
      </w:del>
      <m:oMath>
        <m:r>
          <w:rPr>
            <w:rFonts w:ascii="Cambria Math" w:hAnsi="Cambria Math"/>
          </w:rPr>
          <m:t>τ</m:t>
        </m:r>
      </m:oMath>
      <w:del w:id="159" w:author="Seiki UBUKATA" w:date="2023-01-12T17:27:00Z">
        <w:r w:rsidRPr="00B93A9F" w:rsidDel="00286CB1">
          <w:rPr>
            <w:rFonts w:ascii="Times New Roman" w:hAnsi="Times New Roman"/>
          </w:rPr>
          <w:delText xml:space="preserve"> </w:delText>
        </w:r>
      </w:del>
      <w:r w:rsidRPr="00B93A9F">
        <w:rPr>
          <w:rFonts w:ascii="Times New Roman" w:hAnsi="Times New Roman"/>
        </w:rPr>
        <w:t xml:space="preserve">and </w:t>
      </w:r>
      <w:ins w:id="160" w:author="Seiki UBUKATA" w:date="2023-01-12T17:31:00Z">
        <w:r w:rsidR="00BF3CC5">
          <w:rPr>
            <w:rFonts w:ascii="Times New Roman" w:hAnsi="Times New Roman"/>
          </w:rPr>
          <w:t xml:space="preserve">it </w:t>
        </w:r>
      </w:ins>
      <w:r w:rsidRPr="00B93A9F">
        <w:rPr>
          <w:rFonts w:ascii="Times New Roman" w:hAnsi="Times New Roman"/>
        </w:rPr>
        <w:t>maintain</w:t>
      </w:r>
      <w:ins w:id="161" w:author="Seiki UBUKATA" w:date="2023-01-12T17:31:00Z">
        <w:r w:rsidR="00BF3CC5">
          <w:rPr>
            <w:rFonts w:ascii="Times New Roman" w:hAnsi="Times New Roman"/>
          </w:rPr>
          <w:t>s</w:t>
        </w:r>
      </w:ins>
      <w:r w:rsidRPr="00B93A9F">
        <w:rPr>
          <w:rFonts w:ascii="Times New Roman" w:hAnsi="Times New Roman"/>
        </w:rPr>
        <w:t xml:space="preserve"> high performance regardless of</w:t>
      </w:r>
      <w:r w:rsidR="00614322">
        <w:rPr>
          <w:rFonts w:ascii="Times New Roman" w:hAnsi="Times New Roman"/>
        </w:rPr>
        <w:t xml:space="preserve"> the initial number</w:t>
      </w:r>
      <w:r w:rsidR="00783ACC">
        <w:rPr>
          <w:rFonts w:ascii="Times New Roman" w:hAnsi="Times New Roman"/>
        </w:rPr>
        <w:t xml:space="preserve"> of cluster</w:t>
      </w:r>
      <w:ins w:id="162" w:author="Seiki UBUKATA" w:date="2023-01-12T17:31:00Z">
        <w:r w:rsidR="00BF3CC5">
          <w:rPr>
            <w:rFonts w:ascii="Times New Roman" w:hAnsi="Times New Roman"/>
          </w:rPr>
          <w:t>s,</w:t>
        </w:r>
      </w:ins>
      <w:r w:rsidRPr="00B93A9F">
        <w:rPr>
          <w:rFonts w:ascii="Times New Roman" w:hAnsi="Times New Roman"/>
        </w:rPr>
        <w:t xml:space="preserve"> </w:t>
      </w:r>
      <m:oMath>
        <m:r>
          <w:rPr>
            <w:rFonts w:ascii="Cambria Math" w:hAnsi="Cambria Math"/>
          </w:rPr>
          <m:t>C</m:t>
        </m:r>
      </m:oMath>
      <w:r w:rsidRPr="00B93A9F">
        <w:rPr>
          <w:rFonts w:ascii="Times New Roman" w:hAnsi="Times New Roman"/>
        </w:rPr>
        <w:t xml:space="preserve">. Also, we found that item-based methods have better performance than user-based methods if the data has enough number of items like </w:t>
      </w:r>
      <w:del w:id="163" w:author="Seiki UBUKATA" w:date="2023-01-12T17:32:00Z">
        <w:r w:rsidRPr="00B93A9F" w:rsidDel="00BF3CC5">
          <w:rPr>
            <w:rFonts w:ascii="Times New Roman" w:hAnsi="Times New Roman"/>
          </w:rPr>
          <w:delText>a</w:delText>
        </w:r>
      </w:del>
      <w:r w:rsidRPr="00B93A9F">
        <w:rPr>
          <w:rFonts w:ascii="Times New Roman" w:hAnsi="Times New Roman"/>
        </w:rPr>
        <w:t xml:space="preserve"> Movie</w:t>
      </w:r>
      <w:del w:id="164" w:author="Seiki UBUKATA" w:date="2023-01-12T17:32:00Z">
        <w:r w:rsidRPr="00B93A9F" w:rsidDel="00BF3CC5">
          <w:rPr>
            <w:rFonts w:ascii="Times New Roman" w:hAnsi="Times New Roman"/>
          </w:rPr>
          <w:delText>l</w:delText>
        </w:r>
      </w:del>
      <w:ins w:id="165" w:author="Seiki UBUKATA" w:date="2023-01-12T17:32:00Z">
        <w:r w:rsidR="00BF3CC5">
          <w:rPr>
            <w:rFonts w:ascii="Times New Roman" w:hAnsi="Times New Roman"/>
          </w:rPr>
          <w:t>L</w:t>
        </w:r>
      </w:ins>
      <w:r w:rsidRPr="00B93A9F">
        <w:rPr>
          <w:rFonts w:ascii="Times New Roman" w:hAnsi="Times New Roman"/>
        </w:rPr>
        <w:t>ens-100k dataset.</w:t>
      </w:r>
    </w:p>
    <w:p w14:paraId="12B0D515" w14:textId="77777777" w:rsidR="006C6A90" w:rsidRPr="00B93A9F" w:rsidDel="001C3D59" w:rsidRDefault="006C6A90" w:rsidP="006C6A90">
      <w:pPr>
        <w:pStyle w:val="a8"/>
        <w:ind w:firstLineChars="100" w:firstLine="225"/>
        <w:rPr>
          <w:del w:id="166" w:author="Seiki UBUKATA" w:date="2023-01-12T17:34:00Z"/>
          <w:rFonts w:ascii="Times New Roman" w:hAnsi="Times New Roman"/>
        </w:rPr>
      </w:pPr>
      <w:r w:rsidRPr="00B93A9F">
        <w:rPr>
          <w:rFonts w:ascii="Times New Roman" w:hAnsi="Times New Roman"/>
        </w:rPr>
        <w:t>In summary, the results show that the consideration of the uncertainty</w:t>
      </w:r>
      <w:r w:rsidR="00614322">
        <w:rPr>
          <w:rFonts w:ascii="Times New Roman" w:hAnsi="Times New Roman"/>
        </w:rPr>
        <w:t xml:space="preserve"> </w:t>
      </w:r>
      <w:ins w:id="167" w:author="Seiki UBUKATA" w:date="2023-01-12T17:33:00Z">
        <w:r w:rsidR="00390A06">
          <w:rPr>
            <w:rFonts w:ascii="Times New Roman" w:hAnsi="Times New Roman"/>
          </w:rPr>
          <w:t>by</w:t>
        </w:r>
      </w:ins>
      <w:del w:id="168" w:author="Seiki UBUKATA" w:date="2023-01-12T17:33:00Z">
        <w:r w:rsidR="00614322" w:rsidDel="00390A06">
          <w:rPr>
            <w:rFonts w:ascii="Times New Roman" w:hAnsi="Times New Roman"/>
          </w:rPr>
          <w:delText>of</w:delText>
        </w:r>
      </w:del>
      <w:r w:rsidR="00614322">
        <w:rPr>
          <w:rFonts w:ascii="Times New Roman" w:hAnsi="Times New Roman"/>
        </w:rPr>
        <w:t xml:space="preserve"> rough clustering</w:t>
      </w:r>
      <w:r w:rsidRPr="00B93A9F">
        <w:rPr>
          <w:rFonts w:ascii="Times New Roman" w:hAnsi="Times New Roman"/>
        </w:rPr>
        <w:t xml:space="preserve"> is effective for </w:t>
      </w:r>
      <w:del w:id="169" w:author="Seiki UBUKATA" w:date="2023-01-12T17:33:00Z">
        <w:r w:rsidRPr="00B93A9F" w:rsidDel="00390A06">
          <w:rPr>
            <w:rFonts w:ascii="Times New Roman" w:hAnsi="Times New Roman"/>
          </w:rPr>
          <w:delText xml:space="preserve">a </w:delText>
        </w:r>
      </w:del>
      <w:r w:rsidRPr="00B93A9F">
        <w:rPr>
          <w:rFonts w:ascii="Times New Roman" w:hAnsi="Times New Roman"/>
        </w:rPr>
        <w:t>CF task</w:t>
      </w:r>
      <w:ins w:id="170" w:author="Seiki UBUKATA" w:date="2023-01-12T17:33:00Z">
        <w:r w:rsidR="00390A06">
          <w:rPr>
            <w:rFonts w:ascii="Times New Roman" w:hAnsi="Times New Roman"/>
          </w:rPr>
          <w:t>s</w:t>
        </w:r>
      </w:ins>
      <w:r w:rsidRPr="00B93A9F">
        <w:rPr>
          <w:rFonts w:ascii="Times New Roman" w:hAnsi="Times New Roman"/>
        </w:rPr>
        <w:t xml:space="preserve">. </w:t>
      </w:r>
      <w:del w:id="171" w:author="Seiki UBUKATA" w:date="2023-01-12T17:50:00Z">
        <w:r w:rsidRPr="00B93A9F" w:rsidDel="00C97FE2">
          <w:rPr>
            <w:rFonts w:ascii="Times New Roman" w:hAnsi="Times New Roman"/>
          </w:rPr>
          <w:delText>Also, w</w:delText>
        </w:r>
      </w:del>
      <w:ins w:id="172" w:author="Seiki UBUKATA" w:date="2023-01-12T17:50:00Z">
        <w:r w:rsidR="00C97FE2">
          <w:rPr>
            <w:rFonts w:ascii="Times New Roman" w:hAnsi="Times New Roman"/>
          </w:rPr>
          <w:t>W</w:t>
        </w:r>
      </w:ins>
      <w:r w:rsidRPr="00B93A9F">
        <w:rPr>
          <w:rFonts w:ascii="Times New Roman" w:hAnsi="Times New Roman"/>
        </w:rPr>
        <w:t xml:space="preserve">e </w:t>
      </w:r>
      <w:del w:id="173" w:author="Seiki UBUKATA" w:date="2023-01-12T17:50:00Z">
        <w:r w:rsidRPr="00B93A9F" w:rsidDel="00C97FE2">
          <w:rPr>
            <w:rFonts w:ascii="Times New Roman" w:hAnsi="Times New Roman"/>
          </w:rPr>
          <w:delText xml:space="preserve">can </w:delText>
        </w:r>
      </w:del>
      <w:r w:rsidRPr="00B93A9F">
        <w:rPr>
          <w:rFonts w:ascii="Times New Roman" w:hAnsi="Times New Roman"/>
        </w:rPr>
        <w:t xml:space="preserve">expect that our proposed methods can be a basis for </w:t>
      </w:r>
      <w:del w:id="174" w:author="Seiki UBUKATA" w:date="2023-01-12T17:50:00Z">
        <w:r w:rsidRPr="00B93A9F" w:rsidDel="0085046D">
          <w:rPr>
            <w:rFonts w:ascii="Times New Roman" w:hAnsi="Times New Roman"/>
          </w:rPr>
          <w:delText xml:space="preserve">a </w:delText>
        </w:r>
      </w:del>
      <w:r w:rsidRPr="00B93A9F">
        <w:rPr>
          <w:rFonts w:ascii="Times New Roman" w:hAnsi="Times New Roman"/>
        </w:rPr>
        <w:t xml:space="preserve">better clustering-based </w:t>
      </w:r>
      <w:del w:id="175" w:author="Seiki UBUKATA" w:date="2023-01-12T17:50:00Z">
        <w:r w:rsidRPr="00B93A9F" w:rsidDel="004D7E0C">
          <w:rPr>
            <w:rFonts w:ascii="Times New Roman" w:hAnsi="Times New Roman"/>
          </w:rPr>
          <w:delText>collaborative filtering</w:delText>
        </w:r>
      </w:del>
      <w:ins w:id="176" w:author="Seiki UBUKATA" w:date="2023-01-12T17:50:00Z">
        <w:r w:rsidR="004D7E0C">
          <w:rPr>
            <w:rFonts w:ascii="Times New Roman" w:hAnsi="Times New Roman"/>
          </w:rPr>
          <w:t>CF</w:t>
        </w:r>
      </w:ins>
      <w:r w:rsidRPr="00B93A9F">
        <w:rPr>
          <w:rFonts w:ascii="Times New Roman" w:hAnsi="Times New Roman"/>
        </w:rPr>
        <w:t xml:space="preserve"> algorithm</w:t>
      </w:r>
      <w:ins w:id="177" w:author="Seiki UBUKATA" w:date="2023-01-12T17:50:00Z">
        <w:r w:rsidR="0085046D">
          <w:rPr>
            <w:rFonts w:ascii="Times New Roman" w:hAnsi="Times New Roman"/>
          </w:rPr>
          <w:t>s</w:t>
        </w:r>
      </w:ins>
      <w:r w:rsidRPr="00B93A9F">
        <w:rPr>
          <w:rFonts w:ascii="Times New Roman" w:hAnsi="Times New Roman"/>
        </w:rPr>
        <w:t xml:space="preserve"> by </w:t>
      </w:r>
      <w:ins w:id="178" w:author="Seiki UBUKATA" w:date="2023-01-12T17:34:00Z">
        <w:r w:rsidR="001C3D59">
          <w:rPr>
            <w:rFonts w:ascii="Times New Roman" w:hAnsi="Times New Roman"/>
          </w:rPr>
          <w:t>modifying the objective function.</w:t>
        </w:r>
      </w:ins>
      <w:del w:id="179" w:author="Seiki UBUKATA" w:date="2023-01-12T17:34:00Z">
        <w:r w:rsidRPr="00B93A9F" w:rsidDel="001C3D59">
          <w:rPr>
            <w:rFonts w:ascii="Times New Roman" w:hAnsi="Times New Roman"/>
          </w:rPr>
          <w:delText>introducing other methods.</w:delText>
        </w:r>
      </w:del>
      <w:ins w:id="180" w:author="Seiki UBUKATA" w:date="2023-01-12T17:34:00Z">
        <w:r w:rsidR="001C3D59">
          <w:rPr>
            <w:rFonts w:ascii="Times New Roman" w:hAnsi="Times New Roman"/>
          </w:rPr>
          <w:t xml:space="preserve"> </w:t>
        </w:r>
      </w:ins>
    </w:p>
    <w:p w14:paraId="24EB37A2" w14:textId="77777777" w:rsidR="008D072C" w:rsidRPr="00B93A9F" w:rsidRDefault="006C6A90">
      <w:pPr>
        <w:pStyle w:val="a8"/>
        <w:ind w:firstLineChars="100" w:firstLine="225"/>
        <w:pPrChange w:id="181" w:author="Seiki UBUKATA" w:date="2023-01-12T17:34:00Z">
          <w:pPr/>
        </w:pPrChange>
      </w:pPr>
      <w:r w:rsidRPr="00B93A9F">
        <w:t xml:space="preserve">As a future task, we plan to introduce noise </w:t>
      </w:r>
      <w:del w:id="182" w:author="Seiki UBUKATA" w:date="2023-01-12T17:34:00Z">
        <w:r w:rsidRPr="00B93A9F" w:rsidDel="001C3D59">
          <w:delText xml:space="preserve">removal </w:delText>
        </w:r>
      </w:del>
      <w:ins w:id="183" w:author="Seiki UBUKATA" w:date="2023-01-12T17:34:00Z">
        <w:r w:rsidR="001C3D59">
          <w:t>rejection scheme</w:t>
        </w:r>
        <w:r w:rsidR="001C3D59" w:rsidRPr="00B93A9F">
          <w:t xml:space="preserve"> </w:t>
        </w:r>
      </w:ins>
      <w:r w:rsidRPr="00B93A9F">
        <w:t>to RMCM2-CF</w:t>
      </w:r>
      <w:ins w:id="184" w:author="Seiki UBUKATA" w:date="2023-01-12T17:51:00Z">
        <w:r w:rsidR="00876D01">
          <w:t xml:space="preserve"> to reduce the </w:t>
        </w:r>
      </w:ins>
      <w:ins w:id="185" w:author="Seiki UBUKATA" w:date="2023-01-12T17:52:00Z">
        <w:r w:rsidR="00344A93">
          <w:t>influence</w:t>
        </w:r>
      </w:ins>
      <w:ins w:id="186" w:author="Seiki UBUKATA" w:date="2023-01-12T17:51:00Z">
        <w:r w:rsidR="00876D01">
          <w:t xml:space="preserve"> of outliers</w:t>
        </w:r>
      </w:ins>
      <w:r w:rsidRPr="00B93A9F">
        <w:t>.</w:t>
      </w:r>
    </w:p>
    <w:sectPr w:rsidR="008D072C" w:rsidRPr="00B93A9F" w:rsidSect="00733CBE">
      <w:footerReference w:type="even" r:id="rId10"/>
      <w:footerReference w:type="default" r:id="rId11"/>
      <w:type w:val="continuous"/>
      <w:pgSz w:w="11907" w:h="16840" w:code="9"/>
      <w:pgMar w:top="1304" w:right="1247" w:bottom="1701" w:left="1247" w:header="720" w:footer="680" w:gutter="0"/>
      <w:pgNumType w:fmt="numberInDash"/>
      <w:cols w:num="2" w:space="426"/>
      <w:docGrid w:type="linesAndChars" w:linePitch="300" w:charSpace="30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7561" w14:textId="77777777" w:rsidR="00CF5527" w:rsidRDefault="00CF5527">
      <w:r>
        <w:separator/>
      </w:r>
    </w:p>
  </w:endnote>
  <w:endnote w:type="continuationSeparator" w:id="0">
    <w:p w14:paraId="54A3BBA4" w14:textId="77777777" w:rsidR="00CF5527" w:rsidRDefault="00CF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altName w:val="Malgun Gothic"/>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D57C"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7BCB330" w14:textId="77777777" w:rsidR="00234150" w:rsidRDefault="002341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F5F" w14:textId="77777777" w:rsidR="00234150" w:rsidRDefault="00234150">
    <w:pPr>
      <w:pStyle w:val="a3"/>
      <w:framePr w:wrap="around" w:vAnchor="text" w:hAnchor="margin" w:xAlign="center" w:y="1"/>
      <w:rPr>
        <w:rStyle w:val="a4"/>
      </w:rPr>
    </w:pPr>
  </w:p>
  <w:p w14:paraId="7E5B8C8A" w14:textId="77777777" w:rsidR="00234150" w:rsidRDefault="0023415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74AF"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F951F71" w14:textId="77777777" w:rsidR="00234150" w:rsidRDefault="0023415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F416" w14:textId="77777777" w:rsidR="00234150" w:rsidRDefault="00234150">
    <w:pPr>
      <w:pStyle w:val="a3"/>
      <w:framePr w:wrap="around" w:vAnchor="text" w:hAnchor="margin" w:xAlign="center" w:y="1"/>
      <w:rPr>
        <w:rStyle w:val="a4"/>
      </w:rPr>
    </w:pPr>
  </w:p>
  <w:p w14:paraId="3C5BDFC9" w14:textId="77777777" w:rsidR="00234150" w:rsidRDefault="002341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C9AE" w14:textId="77777777" w:rsidR="00CF5527" w:rsidRDefault="00CF5527">
      <w:r>
        <w:separator/>
      </w:r>
    </w:p>
  </w:footnote>
  <w:footnote w:type="continuationSeparator" w:id="0">
    <w:p w14:paraId="7421C842" w14:textId="77777777" w:rsidR="00CF5527" w:rsidRDefault="00CF5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C9C"/>
    <w:multiLevelType w:val="hybridMultilevel"/>
    <w:tmpl w:val="8A16DF74"/>
    <w:lvl w:ilvl="0" w:tplc="EE643C3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4"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5"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6"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7"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9"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0" w15:restartNumberingAfterBreak="0">
    <w:nsid w:val="2E314DA3"/>
    <w:multiLevelType w:val="hybridMultilevel"/>
    <w:tmpl w:val="188C03DA"/>
    <w:lvl w:ilvl="0" w:tplc="1ECCFFD4">
      <w:start w:val="1"/>
      <w:numFmt w:val="decimal"/>
      <w:lvlText w:val="(%1)"/>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39065E18"/>
    <w:multiLevelType w:val="hybridMultilevel"/>
    <w:tmpl w:val="F14EFF94"/>
    <w:lvl w:ilvl="0" w:tplc="44AAA860">
      <w:start w:val="1"/>
      <w:numFmt w:val="decimalEnclosedCircle"/>
      <w:lvlText w:val="%1"/>
      <w:lvlJc w:val="left"/>
      <w:pPr>
        <w:tabs>
          <w:tab w:val="num" w:pos="472"/>
        </w:tabs>
        <w:ind w:left="472" w:hanging="360"/>
      </w:pPr>
      <w:rPr>
        <w:rFonts w:hint="eastAsia"/>
        <w:b w:val="0"/>
      </w:rPr>
    </w:lvl>
    <w:lvl w:ilvl="1" w:tplc="04090017" w:tentative="1">
      <w:start w:val="1"/>
      <w:numFmt w:val="aiueoFullWidth"/>
      <w:lvlText w:val="(%2)"/>
      <w:lvlJc w:val="left"/>
      <w:pPr>
        <w:tabs>
          <w:tab w:val="num" w:pos="952"/>
        </w:tabs>
        <w:ind w:left="952" w:hanging="420"/>
      </w:pPr>
    </w:lvl>
    <w:lvl w:ilvl="2" w:tplc="04090011" w:tentative="1">
      <w:start w:val="1"/>
      <w:numFmt w:val="decimalEnclosedCircle"/>
      <w:lvlText w:val="%3"/>
      <w:lvlJc w:val="left"/>
      <w:pPr>
        <w:tabs>
          <w:tab w:val="num" w:pos="1372"/>
        </w:tabs>
        <w:ind w:left="1372" w:hanging="420"/>
      </w:pPr>
    </w:lvl>
    <w:lvl w:ilvl="3" w:tplc="0409000F" w:tentative="1">
      <w:start w:val="1"/>
      <w:numFmt w:val="decimal"/>
      <w:lvlText w:val="%4."/>
      <w:lvlJc w:val="left"/>
      <w:pPr>
        <w:tabs>
          <w:tab w:val="num" w:pos="1792"/>
        </w:tabs>
        <w:ind w:left="1792" w:hanging="420"/>
      </w:pPr>
    </w:lvl>
    <w:lvl w:ilvl="4" w:tplc="04090017" w:tentative="1">
      <w:start w:val="1"/>
      <w:numFmt w:val="aiueoFullWidth"/>
      <w:lvlText w:val="(%5)"/>
      <w:lvlJc w:val="left"/>
      <w:pPr>
        <w:tabs>
          <w:tab w:val="num" w:pos="2212"/>
        </w:tabs>
        <w:ind w:left="2212" w:hanging="420"/>
      </w:pPr>
    </w:lvl>
    <w:lvl w:ilvl="5" w:tplc="04090011" w:tentative="1">
      <w:start w:val="1"/>
      <w:numFmt w:val="decimalEnclosedCircle"/>
      <w:lvlText w:val="%6"/>
      <w:lvlJc w:val="left"/>
      <w:pPr>
        <w:tabs>
          <w:tab w:val="num" w:pos="2632"/>
        </w:tabs>
        <w:ind w:left="2632" w:hanging="420"/>
      </w:pPr>
    </w:lvl>
    <w:lvl w:ilvl="6" w:tplc="0409000F" w:tentative="1">
      <w:start w:val="1"/>
      <w:numFmt w:val="decimal"/>
      <w:lvlText w:val="%7."/>
      <w:lvlJc w:val="left"/>
      <w:pPr>
        <w:tabs>
          <w:tab w:val="num" w:pos="3052"/>
        </w:tabs>
        <w:ind w:left="3052" w:hanging="420"/>
      </w:pPr>
    </w:lvl>
    <w:lvl w:ilvl="7" w:tplc="04090017" w:tentative="1">
      <w:start w:val="1"/>
      <w:numFmt w:val="aiueoFullWidth"/>
      <w:lvlText w:val="(%8)"/>
      <w:lvlJc w:val="left"/>
      <w:pPr>
        <w:tabs>
          <w:tab w:val="num" w:pos="3472"/>
        </w:tabs>
        <w:ind w:left="3472" w:hanging="420"/>
      </w:pPr>
    </w:lvl>
    <w:lvl w:ilvl="8" w:tplc="04090011" w:tentative="1">
      <w:start w:val="1"/>
      <w:numFmt w:val="decimalEnclosedCircle"/>
      <w:lvlText w:val="%9"/>
      <w:lvlJc w:val="left"/>
      <w:pPr>
        <w:tabs>
          <w:tab w:val="num" w:pos="3892"/>
        </w:tabs>
        <w:ind w:left="3892" w:hanging="420"/>
      </w:pPr>
    </w:lvl>
  </w:abstractNum>
  <w:abstractNum w:abstractNumId="14"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5"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8"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0"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1" w15:restartNumberingAfterBreak="0">
    <w:nsid w:val="579A6820"/>
    <w:multiLevelType w:val="hybridMultilevel"/>
    <w:tmpl w:val="B3567390"/>
    <w:lvl w:ilvl="0" w:tplc="1A5A31EC">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3"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4"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C111A5"/>
    <w:multiLevelType w:val="hybridMultilevel"/>
    <w:tmpl w:val="DEDAF190"/>
    <w:lvl w:ilvl="0" w:tplc="8AF0799A">
      <w:start w:val="1"/>
      <w:numFmt w:val="decimalFullWidth"/>
      <w:lvlText w:val="%1．"/>
      <w:lvlJc w:val="left"/>
      <w:pPr>
        <w:tabs>
          <w:tab w:val="num" w:pos="420"/>
        </w:tabs>
        <w:ind w:left="420"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7"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8"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2"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3"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4"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834"/>
        </w:tabs>
        <w:ind w:left="83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7"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39"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856187813">
    <w:abstractNumId w:val="37"/>
  </w:num>
  <w:num w:numId="2" w16cid:durableId="310796902">
    <w:abstractNumId w:val="25"/>
  </w:num>
  <w:num w:numId="3" w16cid:durableId="1307510400">
    <w:abstractNumId w:val="24"/>
  </w:num>
  <w:num w:numId="4" w16cid:durableId="808208078">
    <w:abstractNumId w:val="34"/>
  </w:num>
  <w:num w:numId="5" w16cid:durableId="674501318">
    <w:abstractNumId w:val="11"/>
  </w:num>
  <w:num w:numId="6" w16cid:durableId="454494098">
    <w:abstractNumId w:val="22"/>
  </w:num>
  <w:num w:numId="7" w16cid:durableId="195851240">
    <w:abstractNumId w:val="33"/>
  </w:num>
  <w:num w:numId="8" w16cid:durableId="2022123296">
    <w:abstractNumId w:val="27"/>
  </w:num>
  <w:num w:numId="9" w16cid:durableId="1857881831">
    <w:abstractNumId w:val="20"/>
  </w:num>
  <w:num w:numId="10" w16cid:durableId="169490491">
    <w:abstractNumId w:val="4"/>
  </w:num>
  <w:num w:numId="11" w16cid:durableId="309796760">
    <w:abstractNumId w:val="39"/>
  </w:num>
  <w:num w:numId="12" w16cid:durableId="1354384217">
    <w:abstractNumId w:val="6"/>
  </w:num>
  <w:num w:numId="13" w16cid:durableId="1159610356">
    <w:abstractNumId w:val="18"/>
  </w:num>
  <w:num w:numId="14" w16cid:durableId="795829149">
    <w:abstractNumId w:val="3"/>
  </w:num>
  <w:num w:numId="15" w16cid:durableId="815032511">
    <w:abstractNumId w:val="12"/>
  </w:num>
  <w:num w:numId="16" w16cid:durableId="1726948746">
    <w:abstractNumId w:val="23"/>
  </w:num>
  <w:num w:numId="17" w16cid:durableId="1361124782">
    <w:abstractNumId w:val="31"/>
  </w:num>
  <w:num w:numId="18" w16cid:durableId="686177566">
    <w:abstractNumId w:val="8"/>
  </w:num>
  <w:num w:numId="19" w16cid:durableId="667487775">
    <w:abstractNumId w:val="5"/>
  </w:num>
  <w:num w:numId="20" w16cid:durableId="1637685947">
    <w:abstractNumId w:val="36"/>
  </w:num>
  <w:num w:numId="21" w16cid:durableId="885487922">
    <w:abstractNumId w:val="2"/>
  </w:num>
  <w:num w:numId="22" w16cid:durableId="1585337076">
    <w:abstractNumId w:val="26"/>
  </w:num>
  <w:num w:numId="23" w16cid:durableId="1907184161">
    <w:abstractNumId w:val="19"/>
  </w:num>
  <w:num w:numId="24" w16cid:durableId="543369445">
    <w:abstractNumId w:val="16"/>
  </w:num>
  <w:num w:numId="25" w16cid:durableId="410465278">
    <w:abstractNumId w:val="21"/>
  </w:num>
  <w:num w:numId="26" w16cid:durableId="1999845082">
    <w:abstractNumId w:val="32"/>
  </w:num>
  <w:num w:numId="27" w16cid:durableId="1262757038">
    <w:abstractNumId w:val="30"/>
  </w:num>
  <w:num w:numId="28" w16cid:durableId="1672948397">
    <w:abstractNumId w:val="29"/>
  </w:num>
  <w:num w:numId="29" w16cid:durableId="1183470741">
    <w:abstractNumId w:val="28"/>
  </w:num>
  <w:num w:numId="30" w16cid:durableId="1093864142">
    <w:abstractNumId w:val="15"/>
  </w:num>
  <w:num w:numId="31" w16cid:durableId="612859201">
    <w:abstractNumId w:val="9"/>
  </w:num>
  <w:num w:numId="32" w16cid:durableId="1282999695">
    <w:abstractNumId w:val="1"/>
  </w:num>
  <w:num w:numId="33" w16cid:durableId="1965960111">
    <w:abstractNumId w:val="7"/>
  </w:num>
  <w:num w:numId="34" w16cid:durableId="260375509">
    <w:abstractNumId w:val="17"/>
  </w:num>
  <w:num w:numId="35" w16cid:durableId="966548395">
    <w:abstractNumId w:val="14"/>
  </w:num>
  <w:num w:numId="36" w16cid:durableId="349258590">
    <w:abstractNumId w:val="38"/>
  </w:num>
  <w:num w:numId="37" w16cid:durableId="1333755381">
    <w:abstractNumId w:val="35"/>
  </w:num>
  <w:num w:numId="38" w16cid:durableId="1744638568">
    <w:abstractNumId w:val="10"/>
  </w:num>
  <w:num w:numId="39" w16cid:durableId="1652909387">
    <w:abstractNumId w:val="13"/>
  </w:num>
  <w:num w:numId="40" w16cid:durableId="19585600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ki UBUKATA">
    <w15:presenceInfo w15:providerId="None" w15:userId="Seiki UBUK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225"/>
  <w:drawingGridVerticalSpacing w:val="15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6F"/>
    <w:rsid w:val="00003317"/>
    <w:rsid w:val="00004B5D"/>
    <w:rsid w:val="00016207"/>
    <w:rsid w:val="000308B4"/>
    <w:rsid w:val="00047185"/>
    <w:rsid w:val="000C1D4D"/>
    <w:rsid w:val="000D67F5"/>
    <w:rsid w:val="000F6A0A"/>
    <w:rsid w:val="0010374D"/>
    <w:rsid w:val="00104D68"/>
    <w:rsid w:val="00106431"/>
    <w:rsid w:val="001074D7"/>
    <w:rsid w:val="00135209"/>
    <w:rsid w:val="001357D9"/>
    <w:rsid w:val="00164994"/>
    <w:rsid w:val="001710F7"/>
    <w:rsid w:val="00177BB4"/>
    <w:rsid w:val="00184F84"/>
    <w:rsid w:val="00193149"/>
    <w:rsid w:val="001A5054"/>
    <w:rsid w:val="001A5C08"/>
    <w:rsid w:val="001B1EAC"/>
    <w:rsid w:val="001C3D59"/>
    <w:rsid w:val="001D33FA"/>
    <w:rsid w:val="001D7295"/>
    <w:rsid w:val="001E1068"/>
    <w:rsid w:val="001F002A"/>
    <w:rsid w:val="00220DB5"/>
    <w:rsid w:val="00230DD1"/>
    <w:rsid w:val="00234150"/>
    <w:rsid w:val="00286CB1"/>
    <w:rsid w:val="002B01AB"/>
    <w:rsid w:val="002B415D"/>
    <w:rsid w:val="002B4761"/>
    <w:rsid w:val="002C0009"/>
    <w:rsid w:val="002C49D2"/>
    <w:rsid w:val="002E15BE"/>
    <w:rsid w:val="002E268E"/>
    <w:rsid w:val="002E5C1B"/>
    <w:rsid w:val="002E6B50"/>
    <w:rsid w:val="002F5782"/>
    <w:rsid w:val="00312E99"/>
    <w:rsid w:val="00315A41"/>
    <w:rsid w:val="00322641"/>
    <w:rsid w:val="00344A93"/>
    <w:rsid w:val="0035702E"/>
    <w:rsid w:val="0037348A"/>
    <w:rsid w:val="00390A06"/>
    <w:rsid w:val="003A5CA5"/>
    <w:rsid w:val="003E4EC9"/>
    <w:rsid w:val="00401EB2"/>
    <w:rsid w:val="00412858"/>
    <w:rsid w:val="00413F23"/>
    <w:rsid w:val="004144B1"/>
    <w:rsid w:val="00422A1B"/>
    <w:rsid w:val="0043750F"/>
    <w:rsid w:val="00442EBB"/>
    <w:rsid w:val="0044614E"/>
    <w:rsid w:val="004517A7"/>
    <w:rsid w:val="00485ECA"/>
    <w:rsid w:val="004B076A"/>
    <w:rsid w:val="004B341D"/>
    <w:rsid w:val="004D7E0C"/>
    <w:rsid w:val="00507D24"/>
    <w:rsid w:val="00513513"/>
    <w:rsid w:val="00520301"/>
    <w:rsid w:val="0052058C"/>
    <w:rsid w:val="00537543"/>
    <w:rsid w:val="00567ECA"/>
    <w:rsid w:val="005863D3"/>
    <w:rsid w:val="005C5A13"/>
    <w:rsid w:val="005D2F47"/>
    <w:rsid w:val="005E334F"/>
    <w:rsid w:val="005E7D5A"/>
    <w:rsid w:val="005F0B7F"/>
    <w:rsid w:val="005F7D7E"/>
    <w:rsid w:val="00600FC5"/>
    <w:rsid w:val="00610976"/>
    <w:rsid w:val="0061276E"/>
    <w:rsid w:val="00614322"/>
    <w:rsid w:val="00645DB6"/>
    <w:rsid w:val="00657880"/>
    <w:rsid w:val="00663361"/>
    <w:rsid w:val="006865C3"/>
    <w:rsid w:val="00691414"/>
    <w:rsid w:val="006A2F32"/>
    <w:rsid w:val="006B73B7"/>
    <w:rsid w:val="006C6A90"/>
    <w:rsid w:val="006D32EB"/>
    <w:rsid w:val="006E459C"/>
    <w:rsid w:val="00706C19"/>
    <w:rsid w:val="0071728D"/>
    <w:rsid w:val="00721C20"/>
    <w:rsid w:val="007247D7"/>
    <w:rsid w:val="00733CBE"/>
    <w:rsid w:val="007374B1"/>
    <w:rsid w:val="00763378"/>
    <w:rsid w:val="00783ACC"/>
    <w:rsid w:val="007902FF"/>
    <w:rsid w:val="007F4339"/>
    <w:rsid w:val="00800F98"/>
    <w:rsid w:val="00812BA9"/>
    <w:rsid w:val="0085046D"/>
    <w:rsid w:val="008525B2"/>
    <w:rsid w:val="008720F6"/>
    <w:rsid w:val="00876D01"/>
    <w:rsid w:val="00887569"/>
    <w:rsid w:val="008B1D99"/>
    <w:rsid w:val="008B5088"/>
    <w:rsid w:val="008D072C"/>
    <w:rsid w:val="008D3D1C"/>
    <w:rsid w:val="008D46E2"/>
    <w:rsid w:val="008F1156"/>
    <w:rsid w:val="00904F09"/>
    <w:rsid w:val="00932A57"/>
    <w:rsid w:val="0093621D"/>
    <w:rsid w:val="009366DA"/>
    <w:rsid w:val="00937658"/>
    <w:rsid w:val="009838FE"/>
    <w:rsid w:val="00984A3C"/>
    <w:rsid w:val="00987999"/>
    <w:rsid w:val="009A3392"/>
    <w:rsid w:val="009D6BF0"/>
    <w:rsid w:val="009E2928"/>
    <w:rsid w:val="009F4669"/>
    <w:rsid w:val="00A00A41"/>
    <w:rsid w:val="00A34E57"/>
    <w:rsid w:val="00A4224E"/>
    <w:rsid w:val="00A85035"/>
    <w:rsid w:val="00AA0CEA"/>
    <w:rsid w:val="00AA5844"/>
    <w:rsid w:val="00AC2C3D"/>
    <w:rsid w:val="00AE0670"/>
    <w:rsid w:val="00AE6BDF"/>
    <w:rsid w:val="00B02E60"/>
    <w:rsid w:val="00B26A2C"/>
    <w:rsid w:val="00B2734A"/>
    <w:rsid w:val="00B36D71"/>
    <w:rsid w:val="00B44626"/>
    <w:rsid w:val="00B451FB"/>
    <w:rsid w:val="00B80077"/>
    <w:rsid w:val="00B91CFB"/>
    <w:rsid w:val="00B939BA"/>
    <w:rsid w:val="00B93A9F"/>
    <w:rsid w:val="00B961C8"/>
    <w:rsid w:val="00BA3487"/>
    <w:rsid w:val="00BB134C"/>
    <w:rsid w:val="00BB6C7A"/>
    <w:rsid w:val="00BC65F7"/>
    <w:rsid w:val="00BD02E0"/>
    <w:rsid w:val="00BE0BBA"/>
    <w:rsid w:val="00BE50DE"/>
    <w:rsid w:val="00BF3CC5"/>
    <w:rsid w:val="00C2518F"/>
    <w:rsid w:val="00C33184"/>
    <w:rsid w:val="00C37A98"/>
    <w:rsid w:val="00C4407B"/>
    <w:rsid w:val="00C46045"/>
    <w:rsid w:val="00C62BA2"/>
    <w:rsid w:val="00C62CD4"/>
    <w:rsid w:val="00C75D11"/>
    <w:rsid w:val="00C81C05"/>
    <w:rsid w:val="00C96416"/>
    <w:rsid w:val="00C97FE2"/>
    <w:rsid w:val="00CC3A67"/>
    <w:rsid w:val="00CD6C07"/>
    <w:rsid w:val="00CF20C8"/>
    <w:rsid w:val="00CF5450"/>
    <w:rsid w:val="00CF5527"/>
    <w:rsid w:val="00D1728D"/>
    <w:rsid w:val="00D21439"/>
    <w:rsid w:val="00D22DEC"/>
    <w:rsid w:val="00D76467"/>
    <w:rsid w:val="00DA6C25"/>
    <w:rsid w:val="00DA71E5"/>
    <w:rsid w:val="00E146D3"/>
    <w:rsid w:val="00E21386"/>
    <w:rsid w:val="00E24C3D"/>
    <w:rsid w:val="00E3006F"/>
    <w:rsid w:val="00E422EA"/>
    <w:rsid w:val="00E51B6D"/>
    <w:rsid w:val="00E6123B"/>
    <w:rsid w:val="00E61B83"/>
    <w:rsid w:val="00E65BD3"/>
    <w:rsid w:val="00E81E6F"/>
    <w:rsid w:val="00E97DD0"/>
    <w:rsid w:val="00EA4B27"/>
    <w:rsid w:val="00EB1160"/>
    <w:rsid w:val="00EB4F3F"/>
    <w:rsid w:val="00EB65C8"/>
    <w:rsid w:val="00EE36A9"/>
    <w:rsid w:val="00EF286C"/>
    <w:rsid w:val="00F01AFB"/>
    <w:rsid w:val="00F11733"/>
    <w:rsid w:val="00F13953"/>
    <w:rsid w:val="00F14295"/>
    <w:rsid w:val="00F36489"/>
    <w:rsid w:val="00F36C78"/>
    <w:rsid w:val="00F728EA"/>
    <w:rsid w:val="00F77125"/>
    <w:rsid w:val="00F77829"/>
    <w:rsid w:val="00F867F7"/>
    <w:rsid w:val="00FA5C31"/>
    <w:rsid w:val="00FA64E5"/>
    <w:rsid w:val="00FC7C9B"/>
    <w:rsid w:val="00FE1BBF"/>
    <w:rsid w:val="00FE5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814C67E"/>
  <w15:chartTrackingRefBased/>
  <w15:docId w15:val="{30F8046D-6DB5-4BED-B448-050488C5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Body Text"/>
    <w:basedOn w:val="a"/>
    <w:rsid w:val="006865C3"/>
    <w:rPr>
      <w:dstrike/>
      <w:color w:val="FF0000"/>
      <w:sz w:val="18"/>
      <w:szCs w:val="10"/>
    </w:rPr>
  </w:style>
  <w:style w:type="paragraph" w:styleId="a6">
    <w:name w:val="Date"/>
    <w:basedOn w:val="a"/>
    <w:next w:val="a"/>
  </w:style>
  <w:style w:type="paragraph" w:styleId="a7">
    <w:name w:val="Balloon Text"/>
    <w:basedOn w:val="a"/>
    <w:semiHidden/>
    <w:rPr>
      <w:rFonts w:ascii="Arial" w:eastAsia="MS Gothic" w:hAnsi="Arial"/>
      <w:sz w:val="18"/>
      <w:szCs w:val="18"/>
    </w:rPr>
  </w:style>
  <w:style w:type="paragraph" w:styleId="a8">
    <w:name w:val="header"/>
    <w:basedOn w:val="a"/>
    <w:pPr>
      <w:tabs>
        <w:tab w:val="center" w:pos="4252"/>
        <w:tab w:val="right" w:pos="8504"/>
      </w:tabs>
      <w:snapToGrid w:val="0"/>
    </w:pPr>
  </w:style>
  <w:style w:type="paragraph" w:styleId="a9">
    <w:name w:val="caption"/>
    <w:basedOn w:val="a"/>
    <w:next w:val="a"/>
    <w:unhideWhenUsed/>
    <w:qFormat/>
    <w:rsid w:val="006C6A90"/>
    <w:rPr>
      <w:b/>
      <w:bCs/>
      <w:szCs w:val="21"/>
    </w:rPr>
  </w:style>
  <w:style w:type="paragraph" w:styleId="aa">
    <w:name w:val="Revision"/>
    <w:hidden/>
    <w:uiPriority w:val="99"/>
    <w:semiHidden/>
    <w:rsid w:val="0061097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2947</Characters>
  <Application>Microsoft Office Word</Application>
  <DocSecurity>0</DocSecurity>
  <Lines>24</Lines>
  <Paragraphs>6</Paragraphs>
  <ScaleCrop>false</ScaleCrop>
  <HeadingPairs>
    <vt:vector size="6" baseType="variant">
      <vt:variant>
        <vt:lpstr>タイトル</vt:lpstr>
      </vt:variant>
      <vt:variant>
        <vt:i4>1</vt:i4>
      </vt:variant>
      <vt:variant>
        <vt:lpstr>제목</vt:lpstr>
      </vt:variant>
      <vt:variant>
        <vt:i4>1</vt:i4>
      </vt:variant>
      <vt:variant>
        <vt:lpstr>Title</vt:lpstr>
      </vt:variant>
      <vt:variant>
        <vt:i4>1</vt:i4>
      </vt:variant>
    </vt:vector>
  </HeadingPairs>
  <TitlesOfParts>
    <vt:vector size="3" baseType="lpstr">
      <vt:lpstr>様式第１号その１（第５条第１項の規定による場合）</vt:lpstr>
      <vt:lpstr>様式第１号その１（第５条第１項の規定による場合）</vt:lpstr>
      <vt:lpstr>様式第１号その１（第５条第１項の規定による場合）</vt:lpstr>
    </vt:vector>
  </TitlesOfParts>
  <Company>大阪府立大学</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様式第１号その１（第５条第１項の規定による場合）</dc:title>
  <dc:subject/>
  <dc:creator>事務局</dc:creator>
  <cp:keywords/>
  <cp:lastModifiedBy>김 해랑</cp:lastModifiedBy>
  <cp:revision>3</cp:revision>
  <cp:lastPrinted>2017-01-06T00:27:00Z</cp:lastPrinted>
  <dcterms:created xsi:type="dcterms:W3CDTF">2023-01-12T22:32:00Z</dcterms:created>
  <dcterms:modified xsi:type="dcterms:W3CDTF">2023-01-12T22:32:00Z</dcterms:modified>
</cp:coreProperties>
</file>