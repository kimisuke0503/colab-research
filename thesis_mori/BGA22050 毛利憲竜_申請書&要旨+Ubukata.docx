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75A1" w14:textId="426D0F28" w:rsidR="007B60D3" w:rsidRDefault="007B60D3">
      <w:pPr>
        <w:rPr>
          <w:sz w:val="22"/>
          <w:szCs w:val="22"/>
        </w:rPr>
      </w:pPr>
      <w:bookmarkStart w:id="0" w:name="_Hlk155708244"/>
      <w:r>
        <w:rPr>
          <w:rFonts w:hint="eastAsia"/>
          <w:sz w:val="22"/>
          <w:szCs w:val="22"/>
        </w:rPr>
        <w:t>様式第１号その１（</w:t>
      </w:r>
      <w:r w:rsidR="00987BD7">
        <w:rPr>
          <w:rFonts w:hint="eastAsia"/>
          <w:sz w:val="22"/>
          <w:szCs w:val="22"/>
        </w:rPr>
        <w:t>修士</w:t>
      </w:r>
      <w:r>
        <w:rPr>
          <w:rFonts w:hint="eastAsia"/>
          <w:sz w:val="22"/>
          <w:szCs w:val="22"/>
        </w:rPr>
        <w:t>）</w:t>
      </w:r>
    </w:p>
    <w:p w14:paraId="7DA8612D" w14:textId="77777777" w:rsidR="007B60D3" w:rsidRDefault="007B60D3">
      <w:pPr>
        <w:spacing w:line="480" w:lineRule="auto"/>
      </w:pPr>
    </w:p>
    <w:p w14:paraId="3FA4E453" w14:textId="2F36C7E7" w:rsidR="007B60D3" w:rsidRDefault="006D57F7">
      <w:pPr>
        <w:spacing w:line="480" w:lineRule="auto"/>
      </w:pPr>
      <w:r>
        <w:rPr>
          <w:noProof/>
        </w:rPr>
        <mc:AlternateContent>
          <mc:Choice Requires="wps">
            <w:drawing>
              <wp:anchor distT="0" distB="0" distL="114300" distR="114300" simplePos="0" relativeHeight="251642368" behindDoc="0" locked="0" layoutInCell="1" allowOverlap="1" wp14:anchorId="70403EBF" wp14:editId="60F196E5">
                <wp:simplePos x="0" y="0"/>
                <wp:positionH relativeFrom="column">
                  <wp:posOffset>0</wp:posOffset>
                </wp:positionH>
                <wp:positionV relativeFrom="paragraph">
                  <wp:posOffset>0</wp:posOffset>
                </wp:positionV>
                <wp:extent cx="5979795" cy="7280910"/>
                <wp:effectExtent l="10795" t="6985" r="10160" b="825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72809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6373F" id="Rectangle 12" o:spid="_x0000_s1026" style="position:absolute;margin-left:0;margin-top:0;width:470.85pt;height:57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" filled="f" strokeweight="1pt">
                <v:textbox inset="5.85pt,.7pt,5.85pt,.7pt"/>
              </v:rect>
            </w:pict>
          </mc:Fallback>
        </mc:AlternateContent>
      </w:r>
    </w:p>
    <w:p w14:paraId="33D80A10" w14:textId="77777777" w:rsidR="007B60D3" w:rsidRDefault="007B60D3">
      <w:pPr>
        <w:jc w:val="center"/>
        <w:rPr>
          <w:sz w:val="36"/>
          <w:szCs w:val="36"/>
        </w:rPr>
      </w:pPr>
      <w:r>
        <w:rPr>
          <w:rFonts w:hint="eastAsia"/>
          <w:sz w:val="36"/>
          <w:szCs w:val="36"/>
        </w:rPr>
        <w:t>学</w:t>
      </w:r>
      <w:r>
        <w:rPr>
          <w:rFonts w:hint="eastAsia"/>
          <w:sz w:val="36"/>
          <w:szCs w:val="36"/>
        </w:rPr>
        <w:t xml:space="preserve"> </w:t>
      </w:r>
      <w:r>
        <w:rPr>
          <w:rFonts w:hint="eastAsia"/>
          <w:sz w:val="36"/>
          <w:szCs w:val="36"/>
        </w:rPr>
        <w:t>位</w:t>
      </w:r>
      <w:r>
        <w:rPr>
          <w:rFonts w:hint="eastAsia"/>
          <w:sz w:val="36"/>
          <w:szCs w:val="36"/>
        </w:rPr>
        <w:t xml:space="preserve"> </w:t>
      </w:r>
      <w:r>
        <w:rPr>
          <w:rFonts w:hint="eastAsia"/>
          <w:sz w:val="36"/>
          <w:szCs w:val="36"/>
        </w:rPr>
        <w:t>授</w:t>
      </w:r>
      <w:r>
        <w:rPr>
          <w:rFonts w:hint="eastAsia"/>
          <w:sz w:val="36"/>
          <w:szCs w:val="36"/>
        </w:rPr>
        <w:t xml:space="preserve"> </w:t>
      </w:r>
      <w:r>
        <w:rPr>
          <w:rFonts w:hint="eastAsia"/>
          <w:sz w:val="36"/>
          <w:szCs w:val="36"/>
        </w:rPr>
        <w:t>与</w:t>
      </w:r>
      <w:r>
        <w:rPr>
          <w:rFonts w:hint="eastAsia"/>
          <w:sz w:val="36"/>
          <w:szCs w:val="36"/>
        </w:rPr>
        <w:t xml:space="preserve"> </w:t>
      </w:r>
      <w:r>
        <w:rPr>
          <w:rFonts w:hint="eastAsia"/>
          <w:sz w:val="36"/>
          <w:szCs w:val="36"/>
        </w:rPr>
        <w:t>申</w:t>
      </w:r>
      <w:r>
        <w:rPr>
          <w:rFonts w:hint="eastAsia"/>
          <w:sz w:val="36"/>
          <w:szCs w:val="36"/>
        </w:rPr>
        <w:t xml:space="preserve"> </w:t>
      </w:r>
      <w:r>
        <w:rPr>
          <w:rFonts w:hint="eastAsia"/>
          <w:sz w:val="36"/>
          <w:szCs w:val="36"/>
        </w:rPr>
        <w:t>請</w:t>
      </w:r>
      <w:r>
        <w:rPr>
          <w:rFonts w:hint="eastAsia"/>
          <w:sz w:val="36"/>
          <w:szCs w:val="36"/>
        </w:rPr>
        <w:t xml:space="preserve"> </w:t>
      </w:r>
      <w:r>
        <w:rPr>
          <w:rFonts w:hint="eastAsia"/>
          <w:sz w:val="36"/>
          <w:szCs w:val="36"/>
        </w:rPr>
        <w:t>書</w:t>
      </w:r>
    </w:p>
    <w:p w14:paraId="0206CD5A" w14:textId="47B68015" w:rsidR="007B60D3" w:rsidRDefault="006D57F7">
      <w:pPr>
        <w:spacing w:line="480" w:lineRule="auto"/>
      </w:pPr>
      <w:r>
        <w:rPr>
          <w:noProof/>
        </w:rPr>
        <mc:AlternateContent>
          <mc:Choice Requires="wps">
            <w:drawing>
              <wp:anchor distT="0" distB="0" distL="114300" distR="114300" simplePos="0" relativeHeight="251641344" behindDoc="0" locked="0" layoutInCell="1" allowOverlap="1" wp14:anchorId="6BB41ED8" wp14:editId="28A47202">
                <wp:simplePos x="0" y="0"/>
                <wp:positionH relativeFrom="column">
                  <wp:posOffset>278130</wp:posOffset>
                </wp:positionH>
                <wp:positionV relativeFrom="paragraph">
                  <wp:posOffset>280035</wp:posOffset>
                </wp:positionV>
                <wp:extent cx="5423535" cy="4480560"/>
                <wp:effectExtent l="12700" t="14605" r="21590" b="1968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480560"/>
                        </a:xfrm>
                        <a:prstGeom prst="rect">
                          <a:avLst/>
                        </a:prstGeom>
                        <a:solidFill>
                          <a:srgbClr val="FFFFFF"/>
                        </a:solidFill>
                        <a:ln w="25400">
                          <a:solidFill>
                            <a:srgbClr val="000000"/>
                          </a:solidFill>
                          <a:miter lim="800000"/>
                          <a:headEnd/>
                          <a:tailEnd/>
                        </a:ln>
                      </wps:spPr>
                      <wps:txbx>
                        <w:txbxContent>
                          <w:p w14:paraId="57B143A9" w14:textId="77777777" w:rsidR="007B60D3" w:rsidRDefault="007B60D3"/>
                          <w:p w14:paraId="467DA248" w14:textId="18F67203" w:rsidR="00E24176" w:rsidRPr="00283FC2" w:rsidRDefault="00884A39"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47AF2B06"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6A444A">
                              <w:rPr>
                                <w:rFonts w:hint="eastAsia"/>
                                <w:sz w:val="22"/>
                                <w:szCs w:val="22"/>
                              </w:rPr>
                              <w:t xml:space="preserve">　</w:t>
                            </w:r>
                            <w:r w:rsidR="00884A39">
                              <w:rPr>
                                <w:rFonts w:hint="eastAsia"/>
                                <w:sz w:val="22"/>
                                <w:szCs w:val="22"/>
                              </w:rPr>
                              <w:t>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43CDDDAB"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884A39">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41ED8" id="_x0000_t202" coordsize="21600,21600" o:spt="202" path="m,l,21600r21600,l21600,xe">
                <v:stroke joinstyle="miter"/>
                <v:path gradientshapeok="t" o:connecttype="rect"/>
              </v:shapetype>
              <v:shape id="Text Box 9" o:spid="_x0000_s1026" type="#_x0000_t202" style="position:absolute;left:0;text-align:left;margin-left:21.9pt;margin-top:22.05pt;width:427.05pt;height:352.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" strokeweight="2pt">
                <v:textbox inset="5.85pt,.7pt,5.85pt,.7pt">
                  <w:txbxContent>
                    <w:p w14:paraId="57B143A9" w14:textId="77777777" w:rsidR="007B60D3" w:rsidRDefault="007B60D3"/>
                    <w:p w14:paraId="467DA248" w14:textId="18F67203" w:rsidR="00E24176" w:rsidRPr="00283FC2" w:rsidRDefault="00884A39"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47AF2B06"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6A444A">
                        <w:rPr>
                          <w:rFonts w:hint="eastAsia"/>
                          <w:sz w:val="22"/>
                          <w:szCs w:val="22"/>
                        </w:rPr>
                        <w:t xml:space="preserve">　</w:t>
                      </w:r>
                      <w:r w:rsidR="00884A39">
                        <w:rPr>
                          <w:rFonts w:hint="eastAsia"/>
                          <w:sz w:val="22"/>
                          <w:szCs w:val="22"/>
                        </w:rPr>
                        <w:t>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43CDDDAB"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884A39">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v:textbox>
              </v:shape>
            </w:pict>
          </mc:Fallback>
        </mc:AlternateContent>
      </w:r>
    </w:p>
    <w:p w14:paraId="5A009863" w14:textId="77777777" w:rsidR="007B60D3" w:rsidRDefault="007B60D3">
      <w:pPr>
        <w:spacing w:line="480" w:lineRule="auto"/>
      </w:pPr>
    </w:p>
    <w:p w14:paraId="63E2EBA0" w14:textId="77777777" w:rsidR="007B60D3" w:rsidRDefault="007B60D3">
      <w:pPr>
        <w:spacing w:line="480" w:lineRule="auto"/>
      </w:pPr>
    </w:p>
    <w:p w14:paraId="13764BEB" w14:textId="77777777" w:rsidR="007B60D3" w:rsidRDefault="007B60D3">
      <w:pPr>
        <w:spacing w:line="480" w:lineRule="auto"/>
      </w:pPr>
    </w:p>
    <w:p w14:paraId="3C4B3456" w14:textId="77777777" w:rsidR="007B60D3" w:rsidRDefault="007B60D3">
      <w:pPr>
        <w:spacing w:line="480" w:lineRule="auto"/>
      </w:pPr>
    </w:p>
    <w:p w14:paraId="2C23A966" w14:textId="77777777" w:rsidR="007B60D3" w:rsidRDefault="007B60D3">
      <w:pPr>
        <w:spacing w:line="480" w:lineRule="auto"/>
      </w:pPr>
    </w:p>
    <w:p w14:paraId="6F2685F1" w14:textId="77777777" w:rsidR="007B60D3" w:rsidRDefault="007B60D3">
      <w:pPr>
        <w:spacing w:line="480" w:lineRule="auto"/>
      </w:pPr>
    </w:p>
    <w:p w14:paraId="33ED713A" w14:textId="77777777" w:rsidR="007B60D3" w:rsidRDefault="007B60D3">
      <w:pPr>
        <w:spacing w:line="480" w:lineRule="auto"/>
      </w:pPr>
    </w:p>
    <w:p w14:paraId="371D8F85" w14:textId="77777777" w:rsidR="007B60D3" w:rsidRDefault="007B60D3">
      <w:pPr>
        <w:spacing w:line="480" w:lineRule="auto"/>
      </w:pPr>
    </w:p>
    <w:p w14:paraId="0417A5CE" w14:textId="77777777" w:rsidR="007B60D3" w:rsidRDefault="007B60D3">
      <w:pPr>
        <w:spacing w:line="480" w:lineRule="auto"/>
      </w:pPr>
    </w:p>
    <w:p w14:paraId="1A408410" w14:textId="77777777" w:rsidR="007B60D3" w:rsidRDefault="007B60D3">
      <w:pPr>
        <w:spacing w:line="480" w:lineRule="auto"/>
      </w:pPr>
    </w:p>
    <w:p w14:paraId="38172471" w14:textId="77777777" w:rsidR="007B60D3" w:rsidRDefault="007B60D3">
      <w:pPr>
        <w:spacing w:line="480" w:lineRule="auto"/>
      </w:pPr>
    </w:p>
    <w:p w14:paraId="6ADDD997" w14:textId="77777777" w:rsidR="007B60D3" w:rsidRDefault="007B60D3">
      <w:pPr>
        <w:spacing w:line="480" w:lineRule="auto"/>
      </w:pPr>
    </w:p>
    <w:p w14:paraId="5BF16E30" w14:textId="77777777" w:rsidR="00E24176" w:rsidRDefault="00E24176" w:rsidP="00E24176">
      <w:pPr>
        <w:spacing w:line="480" w:lineRule="auto"/>
      </w:pPr>
    </w:p>
    <w:p w14:paraId="581D1CD9" w14:textId="77777777" w:rsidR="00E24176" w:rsidRPr="008C5518" w:rsidRDefault="00E24176" w:rsidP="00E24176">
      <w:pPr>
        <w:tabs>
          <w:tab w:val="left" w:pos="438"/>
        </w:tabs>
      </w:pPr>
      <w:r>
        <w:rPr>
          <w:rFonts w:hint="eastAsia"/>
        </w:rPr>
        <w:tab/>
      </w:r>
      <w:r w:rsidRPr="008C5518">
        <w:rPr>
          <w:rFonts w:hint="eastAsia"/>
        </w:rPr>
        <w:t>（注意）</w:t>
      </w:r>
    </w:p>
    <w:p w14:paraId="6FE8A2DF" w14:textId="77777777" w:rsidR="00E24176" w:rsidRPr="008C5518" w:rsidRDefault="00E24176" w:rsidP="00E24176"/>
    <w:p w14:paraId="4ABD3062" w14:textId="1897DA1E" w:rsidR="00E24176" w:rsidRPr="00AE0CDA" w:rsidRDefault="00EE77E1" w:rsidP="00E24176">
      <w:pPr>
        <w:tabs>
          <w:tab w:val="left" w:pos="1095"/>
        </w:tabs>
        <w:spacing w:afterLines="50" w:after="147"/>
        <w:ind w:left="686"/>
      </w:pPr>
      <w:r w:rsidRPr="008C5518">
        <w:rPr>
          <w:rFonts w:hint="eastAsia"/>
        </w:rPr>
        <w:t>１．　この申請書は、</w:t>
      </w:r>
      <w:r w:rsidRPr="008C5518">
        <w:t>1</w:t>
      </w:r>
      <w:r w:rsidR="00E24176" w:rsidRPr="008C5518">
        <w:rPr>
          <w:rFonts w:hint="eastAsia"/>
        </w:rPr>
        <w:t>通提出すること。</w:t>
      </w:r>
    </w:p>
    <w:p w14:paraId="56F604AE" w14:textId="77777777" w:rsidR="00E24176" w:rsidRDefault="00E24176" w:rsidP="00E24176">
      <w:pPr>
        <w:tabs>
          <w:tab w:val="left" w:pos="1095"/>
        </w:tabs>
        <w:spacing w:afterLines="50" w:after="147"/>
        <w:ind w:left="438"/>
      </w:pPr>
    </w:p>
    <w:p w14:paraId="371E6253" w14:textId="77777777" w:rsidR="00E24176" w:rsidRDefault="00E24176" w:rsidP="00E24176">
      <w:pPr>
        <w:tabs>
          <w:tab w:val="left" w:pos="1095"/>
        </w:tabs>
        <w:spacing w:afterLines="50" w:after="147"/>
        <w:ind w:left="438"/>
      </w:pPr>
    </w:p>
    <w:p w14:paraId="23AEDF33" w14:textId="77777777" w:rsidR="00E24176" w:rsidRDefault="00E24176"/>
    <w:p w14:paraId="06B5613A" w14:textId="77777777" w:rsidR="00E2748E" w:rsidRPr="00254122" w:rsidRDefault="00F74DA7" w:rsidP="00E2748E">
      <w:pPr>
        <w:spacing w:afterLines="50" w:after="147"/>
        <w:jc w:val="right"/>
        <w:rPr>
          <w:sz w:val="20"/>
        </w:rPr>
      </w:pPr>
      <w:r>
        <w:rPr>
          <w:rFonts w:hint="eastAsia"/>
        </w:rPr>
        <w:t xml:space="preserve">　　</w:t>
      </w:r>
      <w:r w:rsidR="00E2748E" w:rsidRPr="00254122">
        <w:rPr>
          <w:sz w:val="20"/>
        </w:rPr>
        <w:t>（</w:t>
      </w:r>
      <w:r w:rsidR="00E2748E" w:rsidRPr="00254122">
        <w:rPr>
          <w:sz w:val="20"/>
        </w:rPr>
        <w:t>A4</w:t>
      </w:r>
      <w:r w:rsidR="00E2748E" w:rsidRPr="00254122">
        <w:rPr>
          <w:sz w:val="20"/>
        </w:rPr>
        <w:t>）</w:t>
      </w:r>
    </w:p>
    <w:p w14:paraId="775F9C4C" w14:textId="132B57EC" w:rsidR="007B60D3" w:rsidRDefault="00E2748E" w:rsidP="00F05A27">
      <w:r w:rsidRPr="00254122">
        <w:t xml:space="preserve">注：　右肩の日付は西暦年表示。　　　　　　　　　　　　　　　　　　　　　　　　　　　</w:t>
      </w:r>
    </w:p>
    <w:bookmarkEnd w:id="0"/>
    <w:p w14:paraId="133CF82B" w14:textId="49B8C79B" w:rsidR="008D1719" w:rsidRDefault="009C1832" w:rsidP="008C5518">
      <w:r>
        <w:t xml:space="preserve"> </w:t>
      </w:r>
    </w:p>
    <w:p w14:paraId="2509426B" w14:textId="2855C6F4" w:rsidR="008D1719" w:rsidRPr="007E4850" w:rsidRDefault="007E4850" w:rsidP="00AF7BBE">
      <w:pPr>
        <w:tabs>
          <w:tab w:val="left" w:pos="876"/>
        </w:tabs>
        <w:spacing w:beforeLines="50" w:before="147" w:line="480" w:lineRule="auto"/>
        <w:jc w:val="center"/>
        <w:rPr>
          <w:rFonts w:eastAsia="PMingLiU"/>
          <w:color w:val="FF0000"/>
          <w:sz w:val="32"/>
          <w:szCs w:val="32"/>
        </w:rPr>
      </w:pPr>
      <w:r>
        <w:rPr>
          <w:rFonts w:hint="eastAsia"/>
          <w:sz w:val="32"/>
          <w:szCs w:val="32"/>
          <w:u w:val="single"/>
        </w:rPr>
        <w:lastRenderedPageBreak/>
        <w:t>粒状性を考慮したラフ集合ベースの混合多項分布型</w:t>
      </w:r>
      <w:r w:rsidR="00AF7BBE">
        <w:rPr>
          <w:sz w:val="32"/>
          <w:szCs w:val="32"/>
          <w:u w:val="single"/>
        </w:rPr>
        <w:br/>
      </w:r>
      <w:r>
        <w:rPr>
          <w:rFonts w:hint="eastAsia"/>
          <w:sz w:val="32"/>
          <w:szCs w:val="32"/>
          <w:u w:val="single"/>
        </w:rPr>
        <w:t>共クラスタリングに基づく協調フィルタリング</w:t>
      </w:r>
    </w:p>
    <w:p w14:paraId="6F45D092" w14:textId="1F990063" w:rsidR="008D1719" w:rsidRPr="007E4850" w:rsidRDefault="007E4850" w:rsidP="007E4850">
      <w:pPr>
        <w:spacing w:line="480" w:lineRule="auto"/>
        <w:jc w:val="center"/>
        <w:rPr>
          <w:rFonts w:eastAsia="PMingLiU"/>
        </w:rPr>
      </w:pPr>
      <w:r>
        <w:rPr>
          <w:rFonts w:ascii="Times New Roman"/>
          <w:sz w:val="32"/>
          <w:szCs w:val="32"/>
          <w:u w:val="single"/>
          <w:lang w:eastAsia="zh-TW"/>
        </w:rPr>
        <w:t>Collaborative Filtering Based on Rough Set-Based Co-clustering Induced by</w:t>
      </w:r>
      <w:r w:rsidR="00AF7BBE">
        <w:rPr>
          <w:rFonts w:ascii="Times New Roman"/>
          <w:sz w:val="32"/>
          <w:szCs w:val="32"/>
          <w:u w:val="single"/>
          <w:lang w:eastAsia="zh-TW"/>
        </w:rPr>
        <w:t xml:space="preserve"> </w:t>
      </w:r>
      <w:r w:rsidR="00AF7BBE">
        <w:rPr>
          <w:rFonts w:ascii="Times New Roman"/>
          <w:sz w:val="32"/>
          <w:szCs w:val="32"/>
          <w:u w:val="single"/>
          <w:lang w:eastAsia="zh-TW"/>
        </w:rPr>
        <w:br/>
      </w:r>
      <w:r>
        <w:rPr>
          <w:rFonts w:ascii="Times New Roman"/>
          <w:sz w:val="32"/>
          <w:szCs w:val="32"/>
          <w:u w:val="single"/>
          <w:lang w:eastAsia="zh-TW"/>
        </w:rPr>
        <w:t>Multinomial Mixture Models Considering Granularity</w:t>
      </w:r>
    </w:p>
    <w:p w14:paraId="645F58BD" w14:textId="77777777" w:rsidR="008D1719" w:rsidRDefault="008D1719" w:rsidP="008D1719">
      <w:pPr>
        <w:rPr>
          <w:lang w:eastAsia="zh-TW"/>
        </w:rPr>
      </w:pPr>
    </w:p>
    <w:tbl>
      <w:tblPr>
        <w:tblW w:w="931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6"/>
        <w:gridCol w:w="4137"/>
        <w:gridCol w:w="1008"/>
        <w:gridCol w:w="2558"/>
      </w:tblGrid>
      <w:tr w:rsidR="00B63558" w14:paraId="435999F8" w14:textId="77777777" w:rsidTr="00A32C8E">
        <w:trPr>
          <w:trHeight w:hRule="exact" w:val="457"/>
        </w:trPr>
        <w:tc>
          <w:tcPr>
            <w:tcW w:w="1616" w:type="dxa"/>
            <w:tcBorders>
              <w:bottom w:val="single" w:sz="4" w:space="0" w:color="auto"/>
            </w:tcBorders>
            <w:vAlign w:val="center"/>
          </w:tcPr>
          <w:p w14:paraId="38DC337C" w14:textId="4DA6D3BA"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専攻名</w:t>
            </w:r>
            <w:r>
              <w:rPr>
                <w:rFonts w:ascii="Times New Roman" w:hAnsi="Times New Roman" w:hint="eastAsia"/>
                <w:sz w:val="24"/>
              </w:rPr>
              <w:t xml:space="preserve"> </w:t>
            </w:r>
          </w:p>
          <w:p w14:paraId="72AFFA4E" w14:textId="77777777" w:rsidR="00B63558" w:rsidRPr="00C37A98" w:rsidRDefault="00B63558" w:rsidP="00B63558">
            <w:pPr>
              <w:spacing w:line="360" w:lineRule="auto"/>
              <w:jc w:val="center"/>
              <w:rPr>
                <w:rFonts w:ascii="Times New Roman" w:hAnsi="Times New Roman"/>
                <w:sz w:val="22"/>
                <w:szCs w:val="22"/>
              </w:rPr>
            </w:pPr>
          </w:p>
          <w:p w14:paraId="64226F81" w14:textId="77777777" w:rsidR="00B63558" w:rsidRPr="00C37A98" w:rsidRDefault="00B63558" w:rsidP="00B63558">
            <w:pPr>
              <w:spacing w:line="360" w:lineRule="auto"/>
              <w:jc w:val="center"/>
              <w:rPr>
                <w:rFonts w:ascii="Times New Roman" w:hAnsi="Times New Roman"/>
                <w:sz w:val="22"/>
                <w:szCs w:val="22"/>
              </w:rPr>
            </w:pPr>
            <w:r w:rsidRPr="00C37A98">
              <w:rPr>
                <w:rFonts w:ascii="Times New Roman"/>
                <w:sz w:val="22"/>
                <w:szCs w:val="22"/>
              </w:rPr>
              <w:t>（分野）</w:t>
            </w:r>
          </w:p>
        </w:tc>
        <w:tc>
          <w:tcPr>
            <w:tcW w:w="4137" w:type="dxa"/>
            <w:tcBorders>
              <w:bottom w:val="single" w:sz="4" w:space="0" w:color="auto"/>
            </w:tcBorders>
            <w:vAlign w:val="center"/>
          </w:tcPr>
          <w:p w14:paraId="181C9ABB" w14:textId="2407DE7C" w:rsidR="00B63558" w:rsidRPr="00220DB5" w:rsidRDefault="007E4850" w:rsidP="00B63558">
            <w:pPr>
              <w:spacing w:line="360" w:lineRule="auto"/>
              <w:rPr>
                <w:rFonts w:ascii="Times New Roman" w:hAnsi="Times New Roman"/>
                <w:color w:val="FF0000"/>
                <w:sz w:val="24"/>
              </w:rPr>
            </w:pPr>
            <w:r w:rsidRPr="007E4850">
              <w:rPr>
                <w:rFonts w:ascii="Times New Roman" w:hAnsi="Times New Roman" w:hint="eastAsia"/>
                <w:sz w:val="24"/>
              </w:rPr>
              <w:t>基幹情報学専攻</w:t>
            </w:r>
          </w:p>
        </w:tc>
        <w:tc>
          <w:tcPr>
            <w:tcW w:w="1008" w:type="dxa"/>
            <w:tcBorders>
              <w:bottom w:val="single" w:sz="4" w:space="0" w:color="auto"/>
            </w:tcBorders>
            <w:vAlign w:val="center"/>
          </w:tcPr>
          <w:p w14:paraId="1C68BCDF" w14:textId="77777777"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氏</w:t>
            </w:r>
            <w:r>
              <w:rPr>
                <w:rFonts w:ascii="Times New Roman" w:hAnsi="Times New Roman" w:hint="eastAsia"/>
                <w:sz w:val="24"/>
              </w:rPr>
              <w:t xml:space="preserve"> </w:t>
            </w:r>
            <w:r>
              <w:rPr>
                <w:rFonts w:ascii="Times New Roman" w:hAnsi="Times New Roman" w:hint="eastAsia"/>
                <w:sz w:val="24"/>
              </w:rPr>
              <w:t>名</w:t>
            </w:r>
          </w:p>
          <w:p w14:paraId="79226EAE" w14:textId="77777777" w:rsidR="00B63558" w:rsidRPr="00C37A98" w:rsidRDefault="00B63558" w:rsidP="00B63558">
            <w:pPr>
              <w:jc w:val="center"/>
              <w:rPr>
                <w:rFonts w:ascii="Times New Roman" w:hAnsi="Times New Roman"/>
                <w:sz w:val="22"/>
                <w:szCs w:val="22"/>
              </w:rPr>
            </w:pPr>
          </w:p>
          <w:p w14:paraId="70C94323" w14:textId="21402576" w:rsidR="00B63558" w:rsidRPr="00C37A98" w:rsidRDefault="00B63558" w:rsidP="00B63558">
            <w:pPr>
              <w:jc w:val="center"/>
              <w:rPr>
                <w:rFonts w:ascii="Times New Roman" w:hAnsi="Times New Roman"/>
                <w:sz w:val="24"/>
              </w:rPr>
            </w:pPr>
            <w:r w:rsidRPr="00C37A98">
              <w:rPr>
                <w:rFonts w:ascii="Times New Roman"/>
                <w:sz w:val="22"/>
                <w:szCs w:val="22"/>
              </w:rPr>
              <w:t>（氏名）</w:t>
            </w:r>
          </w:p>
        </w:tc>
        <w:tc>
          <w:tcPr>
            <w:tcW w:w="2558" w:type="dxa"/>
            <w:tcBorders>
              <w:bottom w:val="single" w:sz="4" w:space="0" w:color="auto"/>
            </w:tcBorders>
            <w:vAlign w:val="center"/>
          </w:tcPr>
          <w:p w14:paraId="74217A31" w14:textId="5A632E55" w:rsidR="00B63558" w:rsidRPr="007E4850" w:rsidRDefault="007E4850" w:rsidP="00B63558">
            <w:pPr>
              <w:rPr>
                <w:rFonts w:ascii="Times New Roman" w:hAnsi="Times New Roman"/>
                <w:sz w:val="24"/>
              </w:rPr>
            </w:pPr>
            <w:r>
              <w:rPr>
                <w:rFonts w:ascii="Times New Roman" w:hAnsi="Times New Roman" w:hint="eastAsia"/>
                <w:sz w:val="24"/>
              </w:rPr>
              <w:t>毛利　憲竜</w:t>
            </w:r>
          </w:p>
        </w:tc>
      </w:tr>
      <w:tr w:rsidR="00B63558" w14:paraId="1957E775" w14:textId="77777777" w:rsidTr="00A32C8E">
        <w:trPr>
          <w:trHeight w:hRule="exact" w:val="472"/>
        </w:trPr>
        <w:tc>
          <w:tcPr>
            <w:tcW w:w="1616" w:type="dxa"/>
            <w:tcBorders>
              <w:top w:val="single" w:sz="4" w:space="0" w:color="auto"/>
            </w:tcBorders>
            <w:vAlign w:val="center"/>
          </w:tcPr>
          <w:p w14:paraId="5F7495C9"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Department</w:t>
            </w:r>
          </w:p>
          <w:p w14:paraId="16A31FEE" w14:textId="77777777" w:rsidR="00B63558" w:rsidRPr="00C37A98" w:rsidRDefault="00B63558" w:rsidP="00B63558">
            <w:pPr>
              <w:spacing w:line="360" w:lineRule="auto"/>
              <w:jc w:val="center"/>
              <w:rPr>
                <w:sz w:val="24"/>
              </w:rPr>
            </w:pPr>
          </w:p>
        </w:tc>
        <w:tc>
          <w:tcPr>
            <w:tcW w:w="4137" w:type="dxa"/>
            <w:tcBorders>
              <w:top w:val="single" w:sz="4" w:space="0" w:color="auto"/>
            </w:tcBorders>
            <w:vAlign w:val="center"/>
          </w:tcPr>
          <w:p w14:paraId="0B0CB41F" w14:textId="38F1775D" w:rsidR="00B63558" w:rsidRPr="003A1E79" w:rsidRDefault="003A1E79" w:rsidP="00B63558">
            <w:pPr>
              <w:spacing w:line="360" w:lineRule="auto"/>
            </w:pPr>
            <w:r>
              <w:rPr>
                <w:rFonts w:hint="eastAsia"/>
              </w:rPr>
              <w:t>D</w:t>
            </w:r>
            <w:r>
              <w:t>epartment of Core Informatics</w:t>
            </w:r>
          </w:p>
        </w:tc>
        <w:tc>
          <w:tcPr>
            <w:tcW w:w="1008" w:type="dxa"/>
            <w:tcBorders>
              <w:top w:val="single" w:sz="4" w:space="0" w:color="auto"/>
            </w:tcBorders>
            <w:vAlign w:val="center"/>
          </w:tcPr>
          <w:p w14:paraId="0166C7C2"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Name</w:t>
            </w:r>
          </w:p>
          <w:p w14:paraId="1D481433" w14:textId="77777777" w:rsidR="00B63558" w:rsidRPr="00C37A98" w:rsidRDefault="00B63558" w:rsidP="00B63558">
            <w:pPr>
              <w:spacing w:line="360" w:lineRule="auto"/>
              <w:jc w:val="center"/>
              <w:rPr>
                <w:sz w:val="24"/>
              </w:rPr>
            </w:pPr>
          </w:p>
        </w:tc>
        <w:tc>
          <w:tcPr>
            <w:tcW w:w="2558" w:type="dxa"/>
            <w:tcBorders>
              <w:top w:val="single" w:sz="4" w:space="0" w:color="auto"/>
            </w:tcBorders>
            <w:vAlign w:val="center"/>
          </w:tcPr>
          <w:p w14:paraId="713BAC8F" w14:textId="57CDEE9C" w:rsidR="00B63558" w:rsidRPr="003A1E79" w:rsidRDefault="003A1E79" w:rsidP="00B63558">
            <w:pPr>
              <w:spacing w:line="360" w:lineRule="auto"/>
              <w:rPr>
                <w:sz w:val="24"/>
              </w:rPr>
            </w:pPr>
            <w:proofErr w:type="spellStart"/>
            <w:r>
              <w:rPr>
                <w:rFonts w:hint="eastAsia"/>
                <w:sz w:val="24"/>
              </w:rPr>
              <w:t>K</w:t>
            </w:r>
            <w:r>
              <w:rPr>
                <w:sz w:val="24"/>
              </w:rPr>
              <w:t>enryu</w:t>
            </w:r>
            <w:proofErr w:type="spellEnd"/>
            <w:r>
              <w:rPr>
                <w:sz w:val="24"/>
              </w:rPr>
              <w:t xml:space="preserve"> Mori</w:t>
            </w:r>
          </w:p>
        </w:tc>
      </w:tr>
    </w:tbl>
    <w:p w14:paraId="5C573092" w14:textId="77777777" w:rsidR="008D1719" w:rsidRDefault="008D1719" w:rsidP="008D1719">
      <w:pPr>
        <w:pStyle w:val="a8"/>
        <w:tabs>
          <w:tab w:val="clear" w:pos="4252"/>
          <w:tab w:val="clear" w:pos="8504"/>
        </w:tabs>
      </w:pPr>
    </w:p>
    <w:p w14:paraId="17EF2C4E" w14:textId="77777777" w:rsidR="008D1719" w:rsidRDefault="008D1719" w:rsidP="008D1719">
      <w:pPr>
        <w:pStyle w:val="a8"/>
        <w:tabs>
          <w:tab w:val="clear" w:pos="4252"/>
          <w:tab w:val="clear" w:pos="8504"/>
        </w:tabs>
      </w:pPr>
    </w:p>
    <w:p w14:paraId="4D8368F4" w14:textId="77777777" w:rsidR="008D1719" w:rsidRDefault="008D1719" w:rsidP="008D1719">
      <w:pPr>
        <w:pStyle w:val="a8"/>
        <w:tabs>
          <w:tab w:val="clear" w:pos="4252"/>
          <w:tab w:val="clear" w:pos="8504"/>
        </w:tabs>
        <w:sectPr w:rsidR="008D1719" w:rsidSect="003230B8">
          <w:headerReference w:type="default" r:id="rId11"/>
          <w:footerReference w:type="even" r:id="rId12"/>
          <w:pgSz w:w="11907" w:h="16840" w:code="9"/>
          <w:pgMar w:top="1304" w:right="1247" w:bottom="1701" w:left="1247" w:header="720" w:footer="680" w:gutter="0"/>
          <w:pgNumType w:fmt="numberInDash" w:start="0"/>
          <w:cols w:space="720"/>
          <w:titlePg/>
          <w:docGrid w:type="linesAndChars" w:linePitch="294" w:charSpace="-2846"/>
        </w:sectPr>
      </w:pPr>
    </w:p>
    <w:p w14:paraId="0242DD64" w14:textId="77777777" w:rsidR="001B49BD" w:rsidRDefault="003A1E79" w:rsidP="00C1152C">
      <w:pPr>
        <w:rPr>
          <w:rFonts w:ascii="Times New Roman" w:hAnsi="Times New Roman"/>
        </w:rPr>
      </w:pPr>
      <w:r>
        <w:rPr>
          <w:rFonts w:ascii="Times New Roman" w:hAnsi="Times New Roman" w:hint="eastAsia"/>
        </w:rPr>
        <w:t xml:space="preserve"> </w:t>
      </w:r>
      <w:r w:rsidR="008F0D54">
        <w:rPr>
          <w:rFonts w:ascii="Times New Roman" w:hAnsi="Times New Roman"/>
        </w:rPr>
        <w:t>In clustering-based collaborative filtering (CF), clusters of users with similar preference patterns are extracted, and items with high preferences within the cluster are recommended. Since data in CF tasks contain uncertainties arising from human sensibilities, represented as</w:t>
      </w:r>
      <w:r w:rsidR="001B49BD">
        <w:rPr>
          <w:rFonts w:ascii="Times New Roman" w:hAnsi="Times New Roman"/>
        </w:rPr>
        <w:t xml:space="preserve"> co-occurrence relationships between users and items,</w:t>
      </w:r>
      <w:r w:rsidR="008F0D54">
        <w:rPr>
          <w:rFonts w:ascii="Times New Roman" w:hAnsi="Times New Roman"/>
        </w:rPr>
        <w:t xml:space="preserve"> </w:t>
      </w:r>
      <w:r w:rsidR="001B49BD">
        <w:rPr>
          <w:rFonts w:ascii="Times New Roman" w:hAnsi="Times New Roman"/>
        </w:rPr>
        <w:t xml:space="preserve">approaches such as rough clustering and </w:t>
      </w:r>
      <w:r w:rsidR="008F0D54">
        <w:rPr>
          <w:rFonts w:ascii="Times New Roman" w:hAnsi="Times New Roman"/>
        </w:rPr>
        <w:t>co-clustering</w:t>
      </w:r>
      <w:r w:rsidR="001B49BD">
        <w:rPr>
          <w:rFonts w:ascii="Times New Roman" w:hAnsi="Times New Roman"/>
        </w:rPr>
        <w:t xml:space="preserve"> can be effective. Thus, rough co-clustering induced by multinomial mixture models (RCCMM) and its application to CF (RCCMM-CF) have been proposed. </w:t>
      </w:r>
    </w:p>
    <w:p w14:paraId="68D03DCA" w14:textId="4AFCB5F2" w:rsidR="00AD67A6" w:rsidRDefault="001B49BD" w:rsidP="00C1152C">
      <w:pPr>
        <w:rPr>
          <w:rFonts w:ascii="Times New Roman" w:hAnsi="Times New Roman"/>
        </w:rPr>
      </w:pPr>
      <w:r>
        <w:rPr>
          <w:rFonts w:ascii="Times New Roman" w:hAnsi="Times New Roman"/>
        </w:rPr>
        <w:t xml:space="preserve"> However, RCCMM has a problem in that it does not consider the granularity, an important </w:t>
      </w:r>
      <w:r w:rsidR="006C3DB3">
        <w:rPr>
          <w:rFonts w:ascii="Times New Roman" w:hAnsi="Times New Roman"/>
        </w:rPr>
        <w:t xml:space="preserve">viewpoint in rough set theory. </w:t>
      </w:r>
      <w:r w:rsidR="00A5222B">
        <w:rPr>
          <w:rFonts w:ascii="Times New Roman" w:hAnsi="Times New Roman"/>
        </w:rPr>
        <w:t>Therefore,</w:t>
      </w:r>
      <w:r w:rsidR="006C3DB3">
        <w:rPr>
          <w:rFonts w:ascii="Times New Roman" w:hAnsi="Times New Roman"/>
        </w:rPr>
        <w:t xml:space="preserve"> rough set CCMM (RSCCMM) was proposed as a rough co-clustering method that</w:t>
      </w:r>
      <w:r w:rsidR="00AD67A6">
        <w:rPr>
          <w:rFonts w:ascii="Times New Roman" w:hAnsi="Times New Roman"/>
        </w:rPr>
        <w:t xml:space="preserve"> </w:t>
      </w:r>
      <w:r w:rsidR="006C3DB3">
        <w:rPr>
          <w:rFonts w:ascii="Times New Roman" w:hAnsi="Times New Roman"/>
        </w:rPr>
        <w:t>consider</w:t>
      </w:r>
      <w:r w:rsidR="00AD67A6">
        <w:rPr>
          <w:rFonts w:ascii="Times New Roman" w:hAnsi="Times New Roman"/>
        </w:rPr>
        <w:t>s</w:t>
      </w:r>
      <w:r w:rsidR="006C3DB3">
        <w:rPr>
          <w:rFonts w:ascii="Times New Roman" w:hAnsi="Times New Roman"/>
        </w:rPr>
        <w:t xml:space="preserve"> the granularity of the </w:t>
      </w:r>
      <w:r w:rsidR="00CB7CBF">
        <w:rPr>
          <w:rFonts w:ascii="Times New Roman" w:hAnsi="Times New Roman"/>
        </w:rPr>
        <w:t xml:space="preserve">object </w:t>
      </w:r>
      <w:r w:rsidR="006C3DB3">
        <w:rPr>
          <w:rFonts w:ascii="Times New Roman" w:hAnsi="Times New Roman"/>
        </w:rPr>
        <w:t>space</w:t>
      </w:r>
      <w:r w:rsidR="00AD67A6">
        <w:rPr>
          <w:rFonts w:ascii="Times New Roman" w:hAnsi="Times New Roman"/>
        </w:rPr>
        <w:t>.</w:t>
      </w:r>
      <w:r w:rsidR="006C3DB3">
        <w:rPr>
          <w:rFonts w:ascii="Times New Roman" w:hAnsi="Times New Roman"/>
        </w:rPr>
        <w:t xml:space="preserve"> </w:t>
      </w:r>
    </w:p>
    <w:p w14:paraId="0BA217BF" w14:textId="7E91F314" w:rsidR="00BF4AD1" w:rsidRDefault="00AD67A6" w:rsidP="00C1152C">
      <w:pPr>
        <w:rPr>
          <w:rFonts w:ascii="Times New Roman" w:hAnsi="Times New Roman"/>
        </w:rPr>
      </w:pPr>
      <w:r>
        <w:rPr>
          <w:rFonts w:ascii="Times New Roman" w:hAnsi="Times New Roman"/>
        </w:rPr>
        <w:t xml:space="preserve"> In this study, we propose a CF method based on RSCCMM (RSCCMM-CF) that considers the </w:t>
      </w:r>
      <w:r w:rsidR="00B23890">
        <w:rPr>
          <w:rFonts w:ascii="Times New Roman" w:hAnsi="Times New Roman"/>
        </w:rPr>
        <w:t>granularity</w:t>
      </w:r>
      <w:r>
        <w:rPr>
          <w:rFonts w:ascii="Times New Roman" w:hAnsi="Times New Roman"/>
        </w:rPr>
        <w:t xml:space="preserve"> of the user </w:t>
      </w:r>
      <w:r w:rsidR="00DF4E9A">
        <w:rPr>
          <w:rFonts w:ascii="Times New Roman" w:hAnsi="Times New Roman"/>
        </w:rPr>
        <w:t>space</w:t>
      </w:r>
      <w:r>
        <w:rPr>
          <w:rFonts w:ascii="Times New Roman" w:hAnsi="Times New Roman"/>
        </w:rPr>
        <w:t xml:space="preserve"> in CF tasks. Furthermore, we verified the recommendation performances of the proposed methods by applying it to real-world datasets, namely, NEEDS-SCAN/PANEL dataset and MovieLens-100k dataset</w:t>
      </w:r>
      <w:r w:rsidR="00575E35">
        <w:rPr>
          <w:rFonts w:ascii="Times New Roman" w:hAnsi="Times New Roman"/>
        </w:rPr>
        <w:t>.</w:t>
      </w:r>
      <w:r w:rsidR="00B54DED">
        <w:rPr>
          <w:rFonts w:ascii="Times New Roman" w:hAnsi="Times New Roman"/>
        </w:rPr>
        <w:t xml:space="preserve"> In addition,</w:t>
      </w:r>
      <w:r w:rsidR="00575E35">
        <w:rPr>
          <w:rFonts w:ascii="Times New Roman" w:hAnsi="Times New Roman"/>
        </w:rPr>
        <w:t xml:space="preserve"> </w:t>
      </w:r>
      <w:r w:rsidR="00B54DED" w:rsidRPr="00B54DED">
        <w:rPr>
          <w:rFonts w:ascii="Times New Roman" w:hAnsi="Times New Roman"/>
        </w:rPr>
        <w:t>we discuss the effect of granulation in rough set theory on CF tasks by comparing the proposed method with conventional CF based on HCCMM (HCCMM-CF) and</w:t>
      </w:r>
      <w:r w:rsidR="00B54DED">
        <w:rPr>
          <w:rFonts w:ascii="Times New Roman" w:hAnsi="Times New Roman"/>
        </w:rPr>
        <w:t xml:space="preserve"> </w:t>
      </w:r>
      <w:r w:rsidR="00B54DED" w:rsidRPr="00B54DED">
        <w:rPr>
          <w:rFonts w:ascii="Times New Roman" w:hAnsi="Times New Roman"/>
        </w:rPr>
        <w:t>RCCMM-CF.</w:t>
      </w:r>
      <w:r w:rsidR="00B54DED">
        <w:rPr>
          <w:rFonts w:ascii="Times New Roman" w:hAnsi="Times New Roman"/>
        </w:rPr>
        <w:t xml:space="preserve"> </w:t>
      </w:r>
      <w:r w:rsidR="000D5FE6">
        <w:rPr>
          <w:rFonts w:ascii="Times New Roman" w:hAnsi="Times New Roman"/>
        </w:rPr>
        <w:t xml:space="preserve">We used ROC-AUC as an evaluation indicator of the recommendation performance. </w:t>
      </w:r>
    </w:p>
    <w:p w14:paraId="665F0CE1" w14:textId="60B35368" w:rsidR="00BF4AD1" w:rsidRDefault="00BF4AD1" w:rsidP="00BF4AD1">
      <w:pPr>
        <w:rPr>
          <w:rFonts w:ascii="Times New Roman" w:hAnsi="Times New Roman"/>
        </w:rPr>
      </w:pPr>
      <w:r>
        <w:rPr>
          <w:rFonts w:ascii="Times New Roman" w:hAnsi="Times New Roman" w:hint="eastAsia"/>
        </w:rPr>
        <w:t xml:space="preserve"> </w:t>
      </w:r>
      <w:r w:rsidRPr="003E1D58">
        <w:rPr>
          <w:rFonts w:ascii="Times New Roman" w:hAnsi="Times New Roman"/>
        </w:rPr>
        <w:t xml:space="preserve">Figure 1 shows the AUC results of each method as the </w:t>
      </w:r>
      <w:r w:rsidRPr="003E0CD7">
        <w:rPr>
          <w:rFonts w:ascii="Times New Roman" w:hAnsi="Times New Roman"/>
        </w:rPr>
        <w:t>initial number of clusters</w:t>
      </w:r>
      <w:r>
        <w:rPr>
          <w:rFonts w:ascii="Times New Roman" w:hAnsi="Times New Roman"/>
        </w:rPr>
        <w:t xml:space="preserve"> </w:t>
      </w:r>
      <m:oMath>
        <m:r>
          <w:rPr>
            <w:rFonts w:ascii="Cambria Math" w:hAnsi="Cambria Math"/>
          </w:rPr>
          <m:t>C</m:t>
        </m:r>
      </m:oMath>
      <w:r w:rsidRPr="003E1D58">
        <w:rPr>
          <w:rFonts w:ascii="Times New Roman" w:hAnsi="Times New Roman"/>
        </w:rPr>
        <w:t xml:space="preserve"> changes in the </w:t>
      </w:r>
      <w:r w:rsidRPr="003E1D58">
        <w:rPr>
          <w:rFonts w:ascii="Times New Roman" w:hAnsi="Times New Roman"/>
        </w:rPr>
        <w:t>NEEDS-SCAN/PANEL dataset.</w:t>
      </w:r>
      <w:r>
        <w:rPr>
          <w:rFonts w:ascii="Times New Roman" w:hAnsi="Times New Roman"/>
        </w:rPr>
        <w:t xml:space="preserve"> </w:t>
      </w:r>
      <w:r w:rsidRPr="003E1D58">
        <w:rPr>
          <w:rFonts w:ascii="Times New Roman" w:hAnsi="Times New Roman"/>
        </w:rPr>
        <w:t>It can be confirmed that the results of</w:t>
      </w:r>
      <w:r>
        <w:rPr>
          <w:rFonts w:ascii="Times New Roman" w:hAnsi="Times New Roman"/>
        </w:rPr>
        <w:t xml:space="preserve"> </w:t>
      </w:r>
      <w:r w:rsidRPr="00117391">
        <w:rPr>
          <w:rFonts w:ascii="Times New Roman" w:hAnsi="Times New Roman"/>
        </w:rPr>
        <w:t>the proposed method</w:t>
      </w:r>
      <w:r w:rsidRPr="003E1D58">
        <w:rPr>
          <w:rFonts w:ascii="Times New Roman" w:hAnsi="Times New Roman"/>
        </w:rPr>
        <w:t xml:space="preserve"> RSCCMM-CF are better than </w:t>
      </w:r>
      <w:r>
        <w:rPr>
          <w:rFonts w:ascii="Times New Roman" w:hAnsi="Times New Roman"/>
        </w:rPr>
        <w:t xml:space="preserve">the </w:t>
      </w:r>
      <w:r w:rsidRPr="00B54DED">
        <w:rPr>
          <w:rFonts w:ascii="Times New Roman" w:hAnsi="Times New Roman"/>
        </w:rPr>
        <w:t>conventional</w:t>
      </w:r>
      <w:r>
        <w:rPr>
          <w:rFonts w:ascii="Times New Roman" w:hAnsi="Times New Roman"/>
        </w:rPr>
        <w:t xml:space="preserve"> method H</w:t>
      </w:r>
      <w:r w:rsidRPr="003E1D58">
        <w:rPr>
          <w:rFonts w:ascii="Times New Roman" w:hAnsi="Times New Roman"/>
        </w:rPr>
        <w:t xml:space="preserve">CCMM-CF and </w:t>
      </w:r>
      <w:r>
        <w:rPr>
          <w:rFonts w:ascii="Times New Roman" w:hAnsi="Times New Roman"/>
        </w:rPr>
        <w:t>R</w:t>
      </w:r>
      <w:r w:rsidRPr="003E1D58">
        <w:rPr>
          <w:rFonts w:ascii="Times New Roman" w:hAnsi="Times New Roman"/>
        </w:rPr>
        <w:t>CCMM-CF</w:t>
      </w:r>
      <w:r w:rsidRPr="00117391">
        <w:rPr>
          <w:rFonts w:ascii="Times New Roman" w:hAnsi="Times New Roman"/>
        </w:rPr>
        <w:t xml:space="preserve"> </w:t>
      </w:r>
      <w:r w:rsidRPr="003E0CD7">
        <w:rPr>
          <w:rFonts w:ascii="Times New Roman" w:hAnsi="Times New Roman"/>
        </w:rPr>
        <w:t>by adjusting the roughness parameter</w:t>
      </w:r>
      <w:r>
        <w:rPr>
          <w:rFonts w:ascii="Times New Roman" w:hAnsi="Times New Roman"/>
        </w:rPr>
        <w:t xml:space="preserve"> </w:t>
      </w:r>
      <m:oMath>
        <m:r>
          <w:rPr>
            <w:rFonts w:ascii="Cambria Math" w:hAnsi="Cambria Math"/>
          </w:rPr>
          <m:t>δ</m:t>
        </m:r>
      </m:oMath>
      <w:r>
        <w:rPr>
          <w:rFonts w:ascii="Times New Roman" w:hAnsi="Times New Roman" w:hint="eastAsia"/>
        </w:rPr>
        <w:t xml:space="preserve"> </w:t>
      </w:r>
      <w:r w:rsidRPr="003E0CD7">
        <w:rPr>
          <w:rFonts w:ascii="Times New Roman" w:hAnsi="Times New Roman"/>
        </w:rPr>
        <w:t xml:space="preserve">and it maintains high performance regardless of the </w:t>
      </w:r>
      <m:oMath>
        <m:r>
          <w:rPr>
            <w:rFonts w:ascii="Cambria Math" w:hAnsi="Cambria Math"/>
          </w:rPr>
          <m:t>C</m:t>
        </m:r>
      </m:oMath>
      <w:r w:rsidRPr="003E1D58">
        <w:rPr>
          <w:rFonts w:ascii="Times New Roman" w:hAnsi="Times New Roman"/>
        </w:rPr>
        <w:t>.</w:t>
      </w:r>
    </w:p>
    <w:p w14:paraId="00EE0D8F" w14:textId="6BA520D5" w:rsidR="0043477A" w:rsidRDefault="00BF4AD1" w:rsidP="00BF4AD1">
      <w:pPr>
        <w:ind w:firstLineChars="50" w:firstLine="109"/>
        <w:rPr>
          <w:rFonts w:ascii="Times New Roman" w:hAnsi="Times New Roman"/>
        </w:rPr>
      </w:pPr>
      <w:r w:rsidRPr="0043477A">
        <w:rPr>
          <w:rFonts w:ascii="Times New Roman" w:hAnsi="Times New Roman"/>
        </w:rPr>
        <w:t xml:space="preserve">Also, in the </w:t>
      </w:r>
      <w:r>
        <w:rPr>
          <w:rFonts w:ascii="Times New Roman" w:hAnsi="Times New Roman"/>
        </w:rPr>
        <w:t>MovieLens-100k</w:t>
      </w:r>
      <w:r w:rsidRPr="0043477A">
        <w:rPr>
          <w:rFonts w:ascii="Times New Roman" w:hAnsi="Times New Roman"/>
        </w:rPr>
        <w:t xml:space="preserve"> dataset that underwent two types of preprocessing</w:t>
      </w:r>
      <w:r>
        <w:rPr>
          <w:rFonts w:ascii="Times New Roman" w:hAnsi="Times New Roman"/>
        </w:rPr>
        <w:t>.</w:t>
      </w:r>
      <w:r>
        <w:rPr>
          <w:rFonts w:ascii="Times New Roman" w:hAnsi="Times New Roman"/>
        </w:rPr>
        <w:t xml:space="preserve"> </w:t>
      </w:r>
      <w:del w:id="1" w:author="作成者">
        <w:r w:rsidR="000D5FE6" w:rsidDel="003E1D58">
          <w:rPr>
            <w:rFonts w:ascii="Times New Roman" w:hAnsi="Times New Roman"/>
          </w:rPr>
          <w:delText xml:space="preserve">From the result of </w:delText>
        </w:r>
        <w:r w:rsidR="00D86834" w:rsidDel="003E1D58">
          <w:rPr>
            <w:rFonts w:ascii="Times New Roman" w:hAnsi="Times New Roman"/>
          </w:rPr>
          <w:delText xml:space="preserve">the </w:delText>
        </w:r>
        <w:r w:rsidR="000D5FE6" w:rsidDel="003E1D58">
          <w:rPr>
            <w:rFonts w:ascii="Times New Roman" w:hAnsi="Times New Roman"/>
          </w:rPr>
          <w:delText xml:space="preserve">numerical experiments, </w:delText>
        </w:r>
        <w:r w:rsidR="008B02E2" w:rsidDel="003E1D58">
          <w:rPr>
            <w:rFonts w:ascii="Times New Roman" w:hAnsi="Times New Roman"/>
          </w:rPr>
          <w:delText>in both datasets</w:delText>
        </w:r>
        <w:r w:rsidR="008B02E2" w:rsidDel="00117391">
          <w:rPr>
            <w:rFonts w:ascii="Times New Roman" w:hAnsi="Times New Roman"/>
          </w:rPr>
          <w:delText xml:space="preserve">, </w:delText>
        </w:r>
      </w:del>
      <w:r w:rsidR="000D5FE6">
        <w:rPr>
          <w:rFonts w:ascii="Times New Roman" w:hAnsi="Times New Roman"/>
        </w:rPr>
        <w:t>we confirmed that</w:t>
      </w:r>
      <w:r w:rsidR="00C72A84">
        <w:rPr>
          <w:rFonts w:ascii="Times New Roman" w:hAnsi="Times New Roman"/>
        </w:rPr>
        <w:t xml:space="preserve"> RSCCMM-CF </w:t>
      </w:r>
      <w:r w:rsidR="007E6B52">
        <w:rPr>
          <w:rFonts w:ascii="Times New Roman" w:hAnsi="Times New Roman"/>
        </w:rPr>
        <w:t xml:space="preserve">produced </w:t>
      </w:r>
      <w:r w:rsidR="00C72A84">
        <w:rPr>
          <w:rFonts w:ascii="Times New Roman" w:hAnsi="Times New Roman"/>
        </w:rPr>
        <w:t>better recommendation performance than HCCMM-CF and RCCMM-CF</w:t>
      </w:r>
      <w:r w:rsidR="00117391">
        <w:rPr>
          <w:rFonts w:ascii="Times New Roman" w:hAnsi="Times New Roman"/>
        </w:rPr>
        <w:t xml:space="preserve"> and </w:t>
      </w:r>
      <w:r w:rsidR="00117391" w:rsidRPr="00883C70">
        <w:rPr>
          <w:rFonts w:ascii="Times New Roman" w:hAnsi="Times New Roman"/>
        </w:rPr>
        <w:t>the recommendation performance was better when the data was binarized and the missing values were imputed with 0.5 than when the missing values were imputed with the average evaluation value of each user.</w:t>
      </w:r>
    </w:p>
    <w:p w14:paraId="580CFC8F" w14:textId="40F01216" w:rsidR="0043477A" w:rsidRDefault="00117391" w:rsidP="0043477A">
      <w:pPr>
        <w:ind w:firstLineChars="50" w:firstLine="109"/>
        <w:rPr>
          <w:rFonts w:ascii="Times New Roman" w:hAnsi="Times New Roman"/>
        </w:rPr>
      </w:pPr>
      <w:r>
        <w:rPr>
          <w:rFonts w:ascii="Times New Roman" w:hAnsi="Times New Roman"/>
        </w:rPr>
        <w:t xml:space="preserve">In summary, </w:t>
      </w:r>
      <w:r w:rsidRPr="003E0CD7">
        <w:rPr>
          <w:rFonts w:ascii="Times New Roman" w:hAnsi="Times New Roman"/>
        </w:rPr>
        <w:t>the results show that</w:t>
      </w:r>
      <w:r>
        <w:rPr>
          <w:rFonts w:ascii="Times New Roman" w:hAnsi="Times New Roman"/>
        </w:rPr>
        <w:t xml:space="preserve"> </w:t>
      </w:r>
      <w:r w:rsidR="0043477A" w:rsidRPr="0043477A">
        <w:rPr>
          <w:rFonts w:ascii="Times New Roman" w:hAnsi="Times New Roman"/>
        </w:rPr>
        <w:t>considering cluster overlap and handling uncertainty based on granularity are effective in CF tasks.</w:t>
      </w:r>
    </w:p>
    <w:p w14:paraId="3D032453" w14:textId="57AD9688" w:rsidR="00EA4F81" w:rsidRPr="00EA4F81" w:rsidRDefault="00214957" w:rsidP="0043477A">
      <w:pPr>
        <w:ind w:firstLineChars="50" w:firstLine="109"/>
        <w:rPr>
          <w:rFonts w:ascii="Times New Roman" w:hAnsi="Times New Roman"/>
        </w:rPr>
      </w:pPr>
      <w:r>
        <w:rPr>
          <w:rFonts w:ascii="Times New Roman" w:hAnsi="Times New Roman" w:hint="eastAsia"/>
          <w:noProof/>
        </w:rPr>
        <w:drawing>
          <wp:inline distT="0" distB="0" distL="0" distR="0" wp14:anchorId="671B933D" wp14:editId="6A8EC8A1">
            <wp:extent cx="2853690" cy="2140585"/>
            <wp:effectExtent l="0" t="0" r="0" b="6350"/>
            <wp:docPr id="186002207" name="図 3"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2207" name="図 3" descr="グラフ&#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3690" cy="2140585"/>
                    </a:xfrm>
                    <a:prstGeom prst="rect">
                      <a:avLst/>
                    </a:prstGeom>
                  </pic:spPr>
                </pic:pic>
              </a:graphicData>
            </a:graphic>
          </wp:inline>
        </w:drawing>
      </w:r>
    </w:p>
    <w:p w14:paraId="5284FEA4" w14:textId="4FD3DE29" w:rsidR="009C1832" w:rsidRPr="00D15C32" w:rsidRDefault="00EA4F81" w:rsidP="00EA4F81">
      <w:pPr>
        <w:pStyle w:val="af5"/>
        <w:rPr>
          <w:rFonts w:ascii="Times New Roman" w:hAnsi="Times New Roman"/>
          <w:b w:val="0"/>
          <w:bCs w:val="0"/>
          <w:szCs w:val="24"/>
        </w:rPr>
        <w:sectPr w:rsidR="009C1832" w:rsidRPr="00D15C32" w:rsidSect="003230B8">
          <w:footerReference w:type="even" r:id="rId14"/>
          <w:footerReference w:type="default" r:id="rId15"/>
          <w:type w:val="continuous"/>
          <w:pgSz w:w="11907" w:h="16840" w:code="9"/>
          <w:pgMar w:top="1304" w:right="1247" w:bottom="1701" w:left="1247" w:header="720" w:footer="680" w:gutter="0"/>
          <w:pgNumType w:fmt="numberInDash" w:start="0"/>
          <w:cols w:num="2" w:space="425"/>
          <w:titlePg/>
          <w:docGrid w:type="linesAndChars" w:linePitch="294" w:charSpace="1824"/>
        </w:sectPr>
      </w:pPr>
      <w:r w:rsidRPr="00D15C32">
        <w:rPr>
          <w:rFonts w:ascii="Times New Roman" w:hAnsi="Times New Roman"/>
          <w:b w:val="0"/>
          <w:bCs w:val="0"/>
        </w:rPr>
        <w:t xml:space="preserve">Figure </w:t>
      </w:r>
      <w:r w:rsidRPr="00D15C32">
        <w:rPr>
          <w:rFonts w:ascii="Times New Roman" w:hAnsi="Times New Roman"/>
          <w:b w:val="0"/>
          <w:bCs w:val="0"/>
        </w:rPr>
        <w:fldChar w:fldCharType="begin"/>
      </w:r>
      <w:r w:rsidRPr="00D15C32">
        <w:rPr>
          <w:rFonts w:ascii="Times New Roman" w:hAnsi="Times New Roman"/>
          <w:b w:val="0"/>
          <w:bCs w:val="0"/>
        </w:rPr>
        <w:instrText xml:space="preserve"> SEQ Figure \* ARABIC </w:instrText>
      </w:r>
      <w:r w:rsidRPr="00D15C32">
        <w:rPr>
          <w:rFonts w:ascii="Times New Roman" w:hAnsi="Times New Roman"/>
          <w:b w:val="0"/>
          <w:bCs w:val="0"/>
        </w:rPr>
        <w:fldChar w:fldCharType="separate"/>
      </w:r>
      <w:r w:rsidRPr="00D15C32">
        <w:rPr>
          <w:rFonts w:ascii="Times New Roman" w:hAnsi="Times New Roman"/>
          <w:b w:val="0"/>
          <w:bCs w:val="0"/>
          <w:noProof/>
        </w:rPr>
        <w:t>1</w:t>
      </w:r>
      <w:r w:rsidRPr="00D15C32">
        <w:rPr>
          <w:rFonts w:ascii="Times New Roman" w:hAnsi="Times New Roman"/>
          <w:b w:val="0"/>
          <w:bCs w:val="0"/>
        </w:rPr>
        <w:fldChar w:fldCharType="end"/>
      </w:r>
      <w:r w:rsidRPr="00D15C32">
        <w:rPr>
          <w:rFonts w:ascii="Times New Roman" w:hAnsi="Times New Roman"/>
          <w:b w:val="0"/>
          <w:bCs w:val="0"/>
        </w:rPr>
        <w:t xml:space="preserve">: Changes in AUC by the initial number of clusters, </w:t>
      </w:r>
      <m:oMath>
        <m:r>
          <m:rPr>
            <m:sty m:val="bi"/>
          </m:rPr>
          <w:rPr>
            <w:rFonts w:ascii="Cambria Math" w:hAnsi="Cambria Math"/>
          </w:rPr>
          <m:t>C</m:t>
        </m:r>
      </m:oMath>
      <w:r w:rsidRPr="00D15C32">
        <w:rPr>
          <w:rFonts w:ascii="Times New Roman" w:hAnsi="Times New Roman"/>
          <w:b w:val="0"/>
          <w:bCs w:val="0"/>
        </w:rPr>
        <w:t xml:space="preserve">, in various methods in </w:t>
      </w:r>
      <w:r w:rsidR="00A22306">
        <w:rPr>
          <w:rFonts w:ascii="Times New Roman" w:hAnsi="Times New Roman"/>
          <w:b w:val="0"/>
          <w:bCs w:val="0"/>
        </w:rPr>
        <w:t xml:space="preserve">the </w:t>
      </w:r>
      <w:r w:rsidRPr="00D15C32">
        <w:rPr>
          <w:rFonts w:ascii="Times New Roman" w:hAnsi="Times New Roman"/>
          <w:b w:val="0"/>
          <w:bCs w:val="0"/>
        </w:rPr>
        <w:t>NEEDS-SCAN/PANEL dataset</w:t>
      </w:r>
    </w:p>
    <w:p w14:paraId="403299BA" w14:textId="784D5AB4" w:rsidR="00B12CFD" w:rsidRPr="008C5518" w:rsidRDefault="00B12CFD" w:rsidP="00D15C32">
      <w:pPr>
        <w:spacing w:line="20" w:lineRule="exact"/>
        <w:rPr>
          <w:rFonts w:ascii="Times New Roman" w:hAnsi="Times New Roman"/>
          <w:sz w:val="22"/>
          <w:szCs w:val="21"/>
        </w:rPr>
      </w:pPr>
    </w:p>
    <w:sectPr w:rsidR="00B12CFD" w:rsidRPr="008C5518" w:rsidSect="003230B8">
      <w:footerReference w:type="default" r:id="rId16"/>
      <w:type w:val="continuous"/>
      <w:pgSz w:w="11907" w:h="16840" w:code="9"/>
      <w:pgMar w:top="1304" w:right="1247" w:bottom="1701" w:left="1247" w:header="720" w:footer="680" w:gutter="0"/>
      <w:pgNumType w:fmt="numberInDash" w:start="32"/>
      <w:cols w:space="425"/>
      <w:titlePg/>
      <w:docGrid w:type="linesAndChars" w:linePitch="294" w:charSpace="1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B2206" w14:textId="77777777" w:rsidR="003230B8" w:rsidRDefault="003230B8">
      <w:r>
        <w:separator/>
      </w:r>
    </w:p>
  </w:endnote>
  <w:endnote w:type="continuationSeparator" w:id="0">
    <w:p w14:paraId="5E2B5DCC" w14:textId="77777777" w:rsidR="003230B8" w:rsidRDefault="00323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C890" w14:textId="77777777" w:rsidR="008D1719" w:rsidRDefault="008D171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00EFF13" w14:textId="77777777" w:rsidR="008D1719" w:rsidRDefault="008D171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562C"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E1BA3FC" w14:textId="77777777" w:rsidR="007B60D3" w:rsidRDefault="007B60D3">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05D1"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F230C">
      <w:rPr>
        <w:rStyle w:val="a5"/>
        <w:noProof/>
      </w:rPr>
      <w:t>- 34 -</w:t>
    </w:r>
    <w:r>
      <w:rPr>
        <w:rStyle w:val="a5"/>
      </w:rPr>
      <w:fldChar w:fldCharType="end"/>
    </w:r>
  </w:p>
  <w:p w14:paraId="13E402B0" w14:textId="77777777" w:rsidR="007B60D3" w:rsidRDefault="007B60D3">
    <w:pPr>
      <w:pStyle w:val="a3"/>
      <w:framePr w:wrap="around" w:vAnchor="text" w:hAnchor="margin" w:xAlign="right" w:y="1"/>
      <w:rPr>
        <w:rStyle w:val="a5"/>
      </w:rPr>
    </w:pPr>
  </w:p>
  <w:p w14:paraId="2D47D2A9" w14:textId="77777777" w:rsidR="007B60D3" w:rsidRDefault="007B60D3">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0B72" w14:textId="77777777" w:rsidR="000F230C" w:rsidRDefault="000F230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64D07" w14:textId="77777777" w:rsidR="003230B8" w:rsidRDefault="003230B8">
      <w:r>
        <w:separator/>
      </w:r>
    </w:p>
  </w:footnote>
  <w:footnote w:type="continuationSeparator" w:id="0">
    <w:p w14:paraId="457B8869" w14:textId="77777777" w:rsidR="003230B8" w:rsidRDefault="00323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553D" w14:textId="77777777" w:rsidR="00D15C32" w:rsidRDefault="00D15C3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8CE"/>
    <w:multiLevelType w:val="hybridMultilevel"/>
    <w:tmpl w:val="E1DE8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773792"/>
    <w:multiLevelType w:val="hybridMultilevel"/>
    <w:tmpl w:val="FBB88556"/>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2" w15:restartNumberingAfterBreak="0">
    <w:nsid w:val="19F8696B"/>
    <w:multiLevelType w:val="hybridMultilevel"/>
    <w:tmpl w:val="6EBCB608"/>
    <w:lvl w:ilvl="0" w:tplc="B0265578">
      <w:start w:val="1"/>
      <w:numFmt w:val="decimalEnclosedCircle"/>
      <w:lvlText w:val="%1"/>
      <w:lvlJc w:val="left"/>
      <w:pPr>
        <w:ind w:left="360" w:hanging="360"/>
      </w:pPr>
      <w:rPr>
        <w:b w: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BA304F3"/>
    <w:multiLevelType w:val="hybridMultilevel"/>
    <w:tmpl w:val="ABC8A476"/>
    <w:lvl w:ilvl="0" w:tplc="61C05FB8">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4" w15:restartNumberingAfterBreak="0">
    <w:nsid w:val="1C052915"/>
    <w:multiLevelType w:val="hybridMultilevel"/>
    <w:tmpl w:val="009EF0CC"/>
    <w:lvl w:ilvl="0" w:tplc="F364FBFC">
      <w:start w:val="1"/>
      <w:numFmt w:val="decimalFullWidth"/>
      <w:lvlText w:val="(%1)"/>
      <w:lvlJc w:val="left"/>
      <w:pPr>
        <w:tabs>
          <w:tab w:val="num" w:pos="969"/>
        </w:tabs>
        <w:ind w:left="969" w:hanging="375"/>
      </w:pPr>
      <w:rPr>
        <w:rFonts w:hint="default"/>
      </w:rPr>
    </w:lvl>
    <w:lvl w:ilvl="1" w:tplc="04090017" w:tentative="1">
      <w:start w:val="1"/>
      <w:numFmt w:val="aiueoFullWidth"/>
      <w:lvlText w:val="(%2)"/>
      <w:lvlJc w:val="left"/>
      <w:pPr>
        <w:tabs>
          <w:tab w:val="num" w:pos="1434"/>
        </w:tabs>
        <w:ind w:left="1434" w:hanging="420"/>
      </w:pPr>
    </w:lvl>
    <w:lvl w:ilvl="2" w:tplc="04090011" w:tentative="1">
      <w:start w:val="1"/>
      <w:numFmt w:val="decimalEnclosedCircle"/>
      <w:lvlText w:val="%3"/>
      <w:lvlJc w:val="left"/>
      <w:pPr>
        <w:tabs>
          <w:tab w:val="num" w:pos="1854"/>
        </w:tabs>
        <w:ind w:left="1854" w:hanging="420"/>
      </w:pPr>
    </w:lvl>
    <w:lvl w:ilvl="3" w:tplc="0409000F" w:tentative="1">
      <w:start w:val="1"/>
      <w:numFmt w:val="decimal"/>
      <w:lvlText w:val="%4."/>
      <w:lvlJc w:val="left"/>
      <w:pPr>
        <w:tabs>
          <w:tab w:val="num" w:pos="2274"/>
        </w:tabs>
        <w:ind w:left="2274" w:hanging="420"/>
      </w:pPr>
    </w:lvl>
    <w:lvl w:ilvl="4" w:tplc="04090017" w:tentative="1">
      <w:start w:val="1"/>
      <w:numFmt w:val="aiueoFullWidth"/>
      <w:lvlText w:val="(%5)"/>
      <w:lvlJc w:val="left"/>
      <w:pPr>
        <w:tabs>
          <w:tab w:val="num" w:pos="2694"/>
        </w:tabs>
        <w:ind w:left="2694" w:hanging="420"/>
      </w:pPr>
    </w:lvl>
    <w:lvl w:ilvl="5" w:tplc="04090011" w:tentative="1">
      <w:start w:val="1"/>
      <w:numFmt w:val="decimalEnclosedCircle"/>
      <w:lvlText w:val="%6"/>
      <w:lvlJc w:val="left"/>
      <w:pPr>
        <w:tabs>
          <w:tab w:val="num" w:pos="3114"/>
        </w:tabs>
        <w:ind w:left="3114" w:hanging="420"/>
      </w:pPr>
    </w:lvl>
    <w:lvl w:ilvl="6" w:tplc="0409000F" w:tentative="1">
      <w:start w:val="1"/>
      <w:numFmt w:val="decimal"/>
      <w:lvlText w:val="%7."/>
      <w:lvlJc w:val="left"/>
      <w:pPr>
        <w:tabs>
          <w:tab w:val="num" w:pos="3534"/>
        </w:tabs>
        <w:ind w:left="3534" w:hanging="420"/>
      </w:pPr>
    </w:lvl>
    <w:lvl w:ilvl="7" w:tplc="04090017" w:tentative="1">
      <w:start w:val="1"/>
      <w:numFmt w:val="aiueoFullWidth"/>
      <w:lvlText w:val="(%8)"/>
      <w:lvlJc w:val="left"/>
      <w:pPr>
        <w:tabs>
          <w:tab w:val="num" w:pos="3954"/>
        </w:tabs>
        <w:ind w:left="3954" w:hanging="420"/>
      </w:pPr>
    </w:lvl>
    <w:lvl w:ilvl="8" w:tplc="04090011" w:tentative="1">
      <w:start w:val="1"/>
      <w:numFmt w:val="decimalEnclosedCircle"/>
      <w:lvlText w:val="%9"/>
      <w:lvlJc w:val="left"/>
      <w:pPr>
        <w:tabs>
          <w:tab w:val="num" w:pos="4374"/>
        </w:tabs>
        <w:ind w:left="4374" w:hanging="420"/>
      </w:pPr>
    </w:lvl>
  </w:abstractNum>
  <w:abstractNum w:abstractNumId="5" w15:restartNumberingAfterBreak="0">
    <w:nsid w:val="1DBE3DA0"/>
    <w:multiLevelType w:val="hybridMultilevel"/>
    <w:tmpl w:val="E0245354"/>
    <w:lvl w:ilvl="0" w:tplc="0D62B130">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6" w15:restartNumberingAfterBreak="0">
    <w:nsid w:val="201B5471"/>
    <w:multiLevelType w:val="hybridMultilevel"/>
    <w:tmpl w:val="08B0CC94"/>
    <w:lvl w:ilvl="0" w:tplc="5E72A65C">
      <w:start w:val="1"/>
      <w:numFmt w:val="decimalFullWidth"/>
      <w:lvlText w:val="%1．"/>
      <w:lvlJc w:val="left"/>
      <w:pPr>
        <w:tabs>
          <w:tab w:val="num" w:pos="873"/>
        </w:tabs>
        <w:ind w:left="873" w:hanging="435"/>
      </w:pPr>
      <w:rPr>
        <w:rFonts w:hint="default"/>
      </w:rPr>
    </w:lvl>
    <w:lvl w:ilvl="1" w:tplc="EB6AC548">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7" w15:restartNumberingAfterBreak="0">
    <w:nsid w:val="235E03DB"/>
    <w:multiLevelType w:val="hybridMultilevel"/>
    <w:tmpl w:val="B72C92BC"/>
    <w:lvl w:ilvl="0" w:tplc="C78AA0EE">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8" w15:restartNumberingAfterBreak="0">
    <w:nsid w:val="260C4CFD"/>
    <w:multiLevelType w:val="hybridMultilevel"/>
    <w:tmpl w:val="9C2A9E84"/>
    <w:lvl w:ilvl="0" w:tplc="66C62D7A">
      <w:start w:val="1"/>
      <w:numFmt w:val="decimalEnclosedCircle"/>
      <w:lvlText w:val="%1"/>
      <w:lvlJc w:val="left"/>
      <w:pPr>
        <w:tabs>
          <w:tab w:val="num" w:pos="1327"/>
        </w:tabs>
        <w:ind w:left="1327"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9" w15:restartNumberingAfterBreak="0">
    <w:nsid w:val="26746988"/>
    <w:multiLevelType w:val="hybridMultilevel"/>
    <w:tmpl w:val="F1F4E596"/>
    <w:lvl w:ilvl="0" w:tplc="C0609CDA">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0" w15:restartNumberingAfterBreak="0">
    <w:nsid w:val="2D624A1A"/>
    <w:multiLevelType w:val="hybridMultilevel"/>
    <w:tmpl w:val="39AAB49A"/>
    <w:lvl w:ilvl="0" w:tplc="E76A9540">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1" w15:restartNumberingAfterBreak="0">
    <w:nsid w:val="30322CF5"/>
    <w:multiLevelType w:val="hybridMultilevel"/>
    <w:tmpl w:val="FE6286E6"/>
    <w:lvl w:ilvl="0" w:tplc="B14C4F06">
      <w:start w:val="1"/>
      <w:numFmt w:val="decimalFullWidth"/>
      <w:lvlText w:val="(%1)"/>
      <w:lvlJc w:val="left"/>
      <w:pPr>
        <w:tabs>
          <w:tab w:val="num" w:pos="840"/>
        </w:tabs>
        <w:ind w:left="840" w:hanging="8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5D32F54"/>
    <w:multiLevelType w:val="hybridMultilevel"/>
    <w:tmpl w:val="4CEAFB42"/>
    <w:lvl w:ilvl="0" w:tplc="72F805E4">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3" w15:restartNumberingAfterBreak="0">
    <w:nsid w:val="43EE3E51"/>
    <w:multiLevelType w:val="hybridMultilevel"/>
    <w:tmpl w:val="94A4D9C8"/>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4" w15:restartNumberingAfterBreak="0">
    <w:nsid w:val="45D07E72"/>
    <w:multiLevelType w:val="hybridMultilevel"/>
    <w:tmpl w:val="6C5C968A"/>
    <w:lvl w:ilvl="0" w:tplc="D1FEBDDA">
      <w:start w:val="1"/>
      <w:numFmt w:val="decimalFullWidth"/>
      <w:lvlText w:val="%1．"/>
      <w:lvlJc w:val="left"/>
      <w:pPr>
        <w:tabs>
          <w:tab w:val="num" w:pos="465"/>
        </w:tabs>
        <w:ind w:left="465" w:hanging="465"/>
      </w:pPr>
      <w:rPr>
        <w:rFonts w:hint="default"/>
      </w:rPr>
    </w:lvl>
    <w:lvl w:ilvl="1" w:tplc="C2B09430">
      <w:start w:val="1"/>
      <w:numFmt w:val="decimalFullWidth"/>
      <w:lvlText w:val="%2．"/>
      <w:lvlJc w:val="left"/>
      <w:pPr>
        <w:tabs>
          <w:tab w:val="num" w:pos="885"/>
        </w:tabs>
        <w:ind w:left="885" w:hanging="46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7374512"/>
    <w:multiLevelType w:val="hybridMultilevel"/>
    <w:tmpl w:val="9778564C"/>
    <w:lvl w:ilvl="0" w:tplc="84E848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7FB22B1"/>
    <w:multiLevelType w:val="hybridMultilevel"/>
    <w:tmpl w:val="5EB4A3C4"/>
    <w:lvl w:ilvl="0" w:tplc="1EEA7546">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7" w15:restartNumberingAfterBreak="0">
    <w:nsid w:val="4982375B"/>
    <w:multiLevelType w:val="hybridMultilevel"/>
    <w:tmpl w:val="F8C42414"/>
    <w:lvl w:ilvl="0" w:tplc="F53A59D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DA90643"/>
    <w:multiLevelType w:val="hybridMultilevel"/>
    <w:tmpl w:val="86DE9888"/>
    <w:lvl w:ilvl="0" w:tplc="417226C4">
      <w:start w:val="1"/>
      <w:numFmt w:val="decimalFullWidth"/>
      <w:lvlText w:val="%1．"/>
      <w:lvlJc w:val="left"/>
      <w:pPr>
        <w:tabs>
          <w:tab w:val="num" w:pos="885"/>
        </w:tabs>
        <w:ind w:left="885" w:hanging="465"/>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9" w15:restartNumberingAfterBreak="0">
    <w:nsid w:val="51B26182"/>
    <w:multiLevelType w:val="hybridMultilevel"/>
    <w:tmpl w:val="8AFC4D2C"/>
    <w:lvl w:ilvl="0" w:tplc="9F843396">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0" w15:restartNumberingAfterBreak="0">
    <w:nsid w:val="55F017B0"/>
    <w:multiLevelType w:val="hybridMultilevel"/>
    <w:tmpl w:val="D1482CB4"/>
    <w:lvl w:ilvl="0" w:tplc="12580188">
      <w:start w:val="1"/>
      <w:numFmt w:val="decimalFullWidth"/>
      <w:lvlText w:val="%1．"/>
      <w:lvlJc w:val="left"/>
      <w:pPr>
        <w:tabs>
          <w:tab w:val="num" w:pos="873"/>
        </w:tabs>
        <w:ind w:left="873" w:hanging="435"/>
      </w:pPr>
      <w:rPr>
        <w:rFonts w:hint="default"/>
      </w:rPr>
    </w:lvl>
    <w:lvl w:ilvl="1" w:tplc="58F2A470">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1" w15:restartNumberingAfterBreak="0">
    <w:nsid w:val="564E4547"/>
    <w:multiLevelType w:val="hybridMultilevel"/>
    <w:tmpl w:val="F87C7354"/>
    <w:lvl w:ilvl="0" w:tplc="0D62B130">
      <w:start w:val="1"/>
      <w:numFmt w:val="decimalEnclosedCircle"/>
      <w:lvlText w:val="%1"/>
      <w:lvlJc w:val="left"/>
      <w:pPr>
        <w:tabs>
          <w:tab w:val="num" w:pos="1673"/>
        </w:tabs>
        <w:ind w:left="1673" w:hanging="360"/>
      </w:pPr>
      <w:rPr>
        <w:rFonts w:hint="default"/>
      </w:rPr>
    </w:lvl>
    <w:lvl w:ilvl="1" w:tplc="04090017" w:tentative="1">
      <w:start w:val="1"/>
      <w:numFmt w:val="aiueoFullWidth"/>
      <w:lvlText w:val="(%2)"/>
      <w:lvlJc w:val="left"/>
      <w:pPr>
        <w:tabs>
          <w:tab w:val="num" w:pos="2153"/>
        </w:tabs>
        <w:ind w:left="2153" w:hanging="420"/>
      </w:p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2" w15:restartNumberingAfterBreak="0">
    <w:nsid w:val="579A6820"/>
    <w:multiLevelType w:val="hybridMultilevel"/>
    <w:tmpl w:val="B3567390"/>
    <w:lvl w:ilvl="0" w:tplc="1A5A31EC">
      <w:start w:val="1"/>
      <w:numFmt w:val="decimalFullWidth"/>
      <w:lvlText w:val="%1．"/>
      <w:lvlJc w:val="left"/>
      <w:pPr>
        <w:tabs>
          <w:tab w:val="num" w:pos="435"/>
        </w:tabs>
        <w:ind w:left="435" w:hanging="43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5C1758"/>
    <w:multiLevelType w:val="hybridMultilevel"/>
    <w:tmpl w:val="A356A95C"/>
    <w:lvl w:ilvl="0" w:tplc="1C1E150C">
      <w:start w:val="1"/>
      <w:numFmt w:val="decimalFullWidth"/>
      <w:lvlText w:val="(%1)"/>
      <w:lvlJc w:val="left"/>
      <w:pPr>
        <w:tabs>
          <w:tab w:val="num" w:pos="903"/>
        </w:tabs>
        <w:ind w:left="903" w:hanging="46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4" w15:restartNumberingAfterBreak="0">
    <w:nsid w:val="5BCA2247"/>
    <w:multiLevelType w:val="hybridMultilevel"/>
    <w:tmpl w:val="2B164F0C"/>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5" w15:restartNumberingAfterBreak="0">
    <w:nsid w:val="5C8108AE"/>
    <w:multiLevelType w:val="hybridMultilevel"/>
    <w:tmpl w:val="C3C29C3E"/>
    <w:lvl w:ilvl="0" w:tplc="EE90AF1C">
      <w:start w:val="1"/>
      <w:numFmt w:val="decimalFullWidth"/>
      <w:lvlText w:val="%1．"/>
      <w:lvlJc w:val="left"/>
      <w:pPr>
        <w:tabs>
          <w:tab w:val="num" w:pos="420"/>
        </w:tabs>
        <w:ind w:left="420" w:hanging="420"/>
      </w:pPr>
      <w:rPr>
        <w:rFonts w:hint="default"/>
      </w:rPr>
    </w:lvl>
    <w:lvl w:ilvl="1" w:tplc="8D461B0E">
      <w:start w:val="1"/>
      <w:numFmt w:val="decimalFullWidth"/>
      <w:lvlText w:val="(%2)"/>
      <w:lvlJc w:val="left"/>
      <w:pPr>
        <w:tabs>
          <w:tab w:val="num" w:pos="1305"/>
        </w:tabs>
        <w:ind w:left="1305" w:hanging="88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CC111A5"/>
    <w:multiLevelType w:val="hybridMultilevel"/>
    <w:tmpl w:val="DEDAF190"/>
    <w:lvl w:ilvl="0" w:tplc="8AF0799A">
      <w:start w:val="1"/>
      <w:numFmt w:val="decimalFullWidth"/>
      <w:lvlText w:val="%1．"/>
      <w:lvlJc w:val="left"/>
      <w:pPr>
        <w:tabs>
          <w:tab w:val="num" w:pos="704"/>
        </w:tabs>
        <w:ind w:left="704" w:hanging="420"/>
      </w:pPr>
      <w:rPr>
        <w:rFonts w:hint="default"/>
      </w:rPr>
    </w:lvl>
    <w:lvl w:ilvl="1" w:tplc="E4ECCCCE">
      <w:start w:val="1"/>
      <w:numFmt w:val="decimalFullWidth"/>
      <w:lvlText w:val="(%2)"/>
      <w:lvlJc w:val="left"/>
      <w:pPr>
        <w:tabs>
          <w:tab w:val="num" w:pos="1365"/>
        </w:tabs>
        <w:ind w:left="1365" w:hanging="94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E8C6984"/>
    <w:multiLevelType w:val="hybridMultilevel"/>
    <w:tmpl w:val="2B9083EE"/>
    <w:lvl w:ilvl="0" w:tplc="B0B45B8A">
      <w:start w:val="1"/>
      <w:numFmt w:val="decimalFullWidth"/>
      <w:lvlText w:val="%1．"/>
      <w:lvlJc w:val="left"/>
      <w:pPr>
        <w:tabs>
          <w:tab w:val="num" w:pos="873"/>
        </w:tabs>
        <w:ind w:left="873" w:hanging="435"/>
      </w:pPr>
      <w:rPr>
        <w:rFonts w:hint="default"/>
      </w:rPr>
    </w:lvl>
    <w:lvl w:ilvl="1" w:tplc="04090017">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8" w15:restartNumberingAfterBreak="0">
    <w:nsid w:val="61EB3A2D"/>
    <w:multiLevelType w:val="hybridMultilevel"/>
    <w:tmpl w:val="22EE58C2"/>
    <w:lvl w:ilvl="0" w:tplc="EC1C6F6C">
      <w:start w:val="1"/>
      <w:numFmt w:val="decimalEnclosedCircle"/>
      <w:lvlText w:val="%1"/>
      <w:lvlJc w:val="left"/>
      <w:pPr>
        <w:tabs>
          <w:tab w:val="num" w:pos="1673"/>
        </w:tabs>
        <w:ind w:left="1673" w:hanging="360"/>
      </w:pPr>
      <w:rPr>
        <w:rFonts w:hint="default"/>
      </w:rPr>
    </w:lvl>
    <w:lvl w:ilvl="1" w:tplc="91946C72">
      <w:start w:val="1"/>
      <w:numFmt w:val="decimalFullWidth"/>
      <w:lvlText w:val="(%2)"/>
      <w:lvlJc w:val="left"/>
      <w:pPr>
        <w:tabs>
          <w:tab w:val="num" w:pos="2213"/>
        </w:tabs>
        <w:ind w:left="2213" w:hanging="480"/>
      </w:pPr>
      <w:rPr>
        <w:rFonts w:hint="default"/>
      </w:r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9" w15:restartNumberingAfterBreak="0">
    <w:nsid w:val="62354613"/>
    <w:multiLevelType w:val="hybridMultilevel"/>
    <w:tmpl w:val="0A8E3326"/>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53C6CE0"/>
    <w:multiLevelType w:val="hybridMultilevel"/>
    <w:tmpl w:val="1B9EC060"/>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6935C17"/>
    <w:multiLevelType w:val="hybridMultilevel"/>
    <w:tmpl w:val="473C1F4E"/>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6A267005"/>
    <w:multiLevelType w:val="hybridMultilevel"/>
    <w:tmpl w:val="AEAA2140"/>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3" w15:restartNumberingAfterBreak="0">
    <w:nsid w:val="6F5302F6"/>
    <w:multiLevelType w:val="hybridMultilevel"/>
    <w:tmpl w:val="0162526A"/>
    <w:lvl w:ilvl="0" w:tplc="129C5B40">
      <w:start w:val="1"/>
      <w:numFmt w:val="decimalFullWidth"/>
      <w:lvlText w:val="%1．"/>
      <w:lvlJc w:val="left"/>
      <w:pPr>
        <w:tabs>
          <w:tab w:val="num" w:pos="2484"/>
        </w:tabs>
        <w:ind w:left="2484" w:hanging="435"/>
      </w:pPr>
      <w:rPr>
        <w:rFonts w:hint="default"/>
      </w:rPr>
    </w:lvl>
    <w:lvl w:ilvl="1" w:tplc="04090017" w:tentative="1">
      <w:start w:val="1"/>
      <w:numFmt w:val="aiueoFullWidth"/>
      <w:lvlText w:val="(%2)"/>
      <w:lvlJc w:val="left"/>
      <w:pPr>
        <w:tabs>
          <w:tab w:val="num" w:pos="2889"/>
        </w:tabs>
        <w:ind w:left="2889" w:hanging="420"/>
      </w:pPr>
    </w:lvl>
    <w:lvl w:ilvl="2" w:tplc="04090011" w:tentative="1">
      <w:start w:val="1"/>
      <w:numFmt w:val="decimalEnclosedCircle"/>
      <w:lvlText w:val="%3"/>
      <w:lvlJc w:val="left"/>
      <w:pPr>
        <w:tabs>
          <w:tab w:val="num" w:pos="3309"/>
        </w:tabs>
        <w:ind w:left="3309" w:hanging="420"/>
      </w:pPr>
    </w:lvl>
    <w:lvl w:ilvl="3" w:tplc="0409000F" w:tentative="1">
      <w:start w:val="1"/>
      <w:numFmt w:val="decimal"/>
      <w:lvlText w:val="%4."/>
      <w:lvlJc w:val="left"/>
      <w:pPr>
        <w:tabs>
          <w:tab w:val="num" w:pos="3729"/>
        </w:tabs>
        <w:ind w:left="3729" w:hanging="420"/>
      </w:pPr>
    </w:lvl>
    <w:lvl w:ilvl="4" w:tplc="04090017" w:tentative="1">
      <w:start w:val="1"/>
      <w:numFmt w:val="aiueoFullWidth"/>
      <w:lvlText w:val="(%5)"/>
      <w:lvlJc w:val="left"/>
      <w:pPr>
        <w:tabs>
          <w:tab w:val="num" w:pos="4149"/>
        </w:tabs>
        <w:ind w:left="4149" w:hanging="420"/>
      </w:pPr>
    </w:lvl>
    <w:lvl w:ilvl="5" w:tplc="04090011" w:tentative="1">
      <w:start w:val="1"/>
      <w:numFmt w:val="decimalEnclosedCircle"/>
      <w:lvlText w:val="%6"/>
      <w:lvlJc w:val="left"/>
      <w:pPr>
        <w:tabs>
          <w:tab w:val="num" w:pos="4569"/>
        </w:tabs>
        <w:ind w:left="4569" w:hanging="420"/>
      </w:pPr>
    </w:lvl>
    <w:lvl w:ilvl="6" w:tplc="0409000F" w:tentative="1">
      <w:start w:val="1"/>
      <w:numFmt w:val="decimal"/>
      <w:lvlText w:val="%7."/>
      <w:lvlJc w:val="left"/>
      <w:pPr>
        <w:tabs>
          <w:tab w:val="num" w:pos="4989"/>
        </w:tabs>
        <w:ind w:left="4989" w:hanging="420"/>
      </w:pPr>
    </w:lvl>
    <w:lvl w:ilvl="7" w:tplc="04090017" w:tentative="1">
      <w:start w:val="1"/>
      <w:numFmt w:val="aiueoFullWidth"/>
      <w:lvlText w:val="(%8)"/>
      <w:lvlJc w:val="left"/>
      <w:pPr>
        <w:tabs>
          <w:tab w:val="num" w:pos="5409"/>
        </w:tabs>
        <w:ind w:left="5409" w:hanging="420"/>
      </w:pPr>
    </w:lvl>
    <w:lvl w:ilvl="8" w:tplc="04090011" w:tentative="1">
      <w:start w:val="1"/>
      <w:numFmt w:val="decimalEnclosedCircle"/>
      <w:lvlText w:val="%9"/>
      <w:lvlJc w:val="left"/>
      <w:pPr>
        <w:tabs>
          <w:tab w:val="num" w:pos="5829"/>
        </w:tabs>
        <w:ind w:left="5829" w:hanging="420"/>
      </w:pPr>
    </w:lvl>
  </w:abstractNum>
  <w:abstractNum w:abstractNumId="34" w15:restartNumberingAfterBreak="0">
    <w:nsid w:val="7088724A"/>
    <w:multiLevelType w:val="hybridMultilevel"/>
    <w:tmpl w:val="0EC022B4"/>
    <w:lvl w:ilvl="0" w:tplc="31667E5C">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5" w15:restartNumberingAfterBreak="0">
    <w:nsid w:val="70B05882"/>
    <w:multiLevelType w:val="hybridMultilevel"/>
    <w:tmpl w:val="63FC2856"/>
    <w:lvl w:ilvl="0" w:tplc="CFF0CD9C">
      <w:start w:val="1"/>
      <w:numFmt w:val="decimalFullWidth"/>
      <w:lvlText w:val="%1．"/>
      <w:lvlJc w:val="left"/>
      <w:pPr>
        <w:tabs>
          <w:tab w:val="num" w:pos="774"/>
        </w:tabs>
        <w:ind w:left="774" w:hanging="555"/>
      </w:pPr>
      <w:rPr>
        <w:rFonts w:hint="default"/>
      </w:rPr>
    </w:lvl>
    <w:lvl w:ilvl="1" w:tplc="D4A2EF60">
      <w:start w:val="1"/>
      <w:numFmt w:val="decimalFullWidth"/>
      <w:lvlText w:val="(%2)"/>
      <w:lvlJc w:val="left"/>
      <w:pPr>
        <w:tabs>
          <w:tab w:val="num" w:pos="1254"/>
        </w:tabs>
        <w:ind w:left="1254" w:hanging="615"/>
      </w:pPr>
      <w:rPr>
        <w:rFonts w:hint="default"/>
      </w:r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6" w15:restartNumberingAfterBreak="0">
    <w:nsid w:val="7103564A"/>
    <w:multiLevelType w:val="hybridMultilevel"/>
    <w:tmpl w:val="2D7C56E6"/>
    <w:lvl w:ilvl="0" w:tplc="B17A1F38">
      <w:start w:val="1"/>
      <w:numFmt w:val="decimalFullWidth"/>
      <w:lvlText w:val="%1．"/>
      <w:lvlJc w:val="left"/>
      <w:pPr>
        <w:tabs>
          <w:tab w:val="num" w:pos="645"/>
        </w:tabs>
        <w:ind w:left="645" w:hanging="64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1CF579C"/>
    <w:multiLevelType w:val="hybridMultilevel"/>
    <w:tmpl w:val="98628AC4"/>
    <w:lvl w:ilvl="0" w:tplc="EEE45680">
      <w:start w:val="1"/>
      <w:numFmt w:val="decimalFullWidth"/>
      <w:lvlText w:val="%1．"/>
      <w:lvlJc w:val="left"/>
      <w:pPr>
        <w:tabs>
          <w:tab w:val="num" w:pos="873"/>
        </w:tabs>
        <w:ind w:left="873" w:hanging="435"/>
      </w:pPr>
      <w:rPr>
        <w:rFonts w:hint="default"/>
      </w:rPr>
    </w:lvl>
    <w:lvl w:ilvl="1" w:tplc="E862832C">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8" w15:restartNumberingAfterBreak="0">
    <w:nsid w:val="73B82961"/>
    <w:multiLevelType w:val="hybridMultilevel"/>
    <w:tmpl w:val="955C918A"/>
    <w:lvl w:ilvl="0" w:tplc="6FAC8B7A">
      <w:start w:val="1"/>
      <w:numFmt w:val="upp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76C24450"/>
    <w:multiLevelType w:val="hybridMultilevel"/>
    <w:tmpl w:val="10247C2A"/>
    <w:lvl w:ilvl="0" w:tplc="B6289808">
      <w:start w:val="1"/>
      <w:numFmt w:val="decimalFullWidth"/>
      <w:lvlText w:val="%1．"/>
      <w:lvlJc w:val="left"/>
      <w:pPr>
        <w:tabs>
          <w:tab w:val="num" w:pos="763"/>
        </w:tabs>
        <w:ind w:left="763" w:hanging="435"/>
      </w:pPr>
      <w:rPr>
        <w:rFonts w:hint="default"/>
      </w:rPr>
    </w:lvl>
    <w:lvl w:ilvl="1" w:tplc="04090017" w:tentative="1">
      <w:start w:val="1"/>
      <w:numFmt w:val="aiueoFullWidth"/>
      <w:lvlText w:val="(%2)"/>
      <w:lvlJc w:val="left"/>
      <w:pPr>
        <w:tabs>
          <w:tab w:val="num" w:pos="1168"/>
        </w:tabs>
        <w:ind w:left="1168" w:hanging="420"/>
      </w:pPr>
    </w:lvl>
    <w:lvl w:ilvl="2" w:tplc="04090011" w:tentative="1">
      <w:start w:val="1"/>
      <w:numFmt w:val="decimalEnclosedCircle"/>
      <w:lvlText w:val="%3"/>
      <w:lvlJc w:val="left"/>
      <w:pPr>
        <w:tabs>
          <w:tab w:val="num" w:pos="1588"/>
        </w:tabs>
        <w:ind w:left="1588" w:hanging="420"/>
      </w:pPr>
    </w:lvl>
    <w:lvl w:ilvl="3" w:tplc="0409000F" w:tentative="1">
      <w:start w:val="1"/>
      <w:numFmt w:val="decimal"/>
      <w:lvlText w:val="%4."/>
      <w:lvlJc w:val="left"/>
      <w:pPr>
        <w:tabs>
          <w:tab w:val="num" w:pos="2008"/>
        </w:tabs>
        <w:ind w:left="2008" w:hanging="420"/>
      </w:pPr>
    </w:lvl>
    <w:lvl w:ilvl="4" w:tplc="04090017" w:tentative="1">
      <w:start w:val="1"/>
      <w:numFmt w:val="aiueoFullWidth"/>
      <w:lvlText w:val="(%5)"/>
      <w:lvlJc w:val="left"/>
      <w:pPr>
        <w:tabs>
          <w:tab w:val="num" w:pos="2428"/>
        </w:tabs>
        <w:ind w:left="2428" w:hanging="420"/>
      </w:pPr>
    </w:lvl>
    <w:lvl w:ilvl="5" w:tplc="04090011" w:tentative="1">
      <w:start w:val="1"/>
      <w:numFmt w:val="decimalEnclosedCircle"/>
      <w:lvlText w:val="%6"/>
      <w:lvlJc w:val="left"/>
      <w:pPr>
        <w:tabs>
          <w:tab w:val="num" w:pos="2848"/>
        </w:tabs>
        <w:ind w:left="2848" w:hanging="420"/>
      </w:pPr>
    </w:lvl>
    <w:lvl w:ilvl="6" w:tplc="0409000F" w:tentative="1">
      <w:start w:val="1"/>
      <w:numFmt w:val="decimal"/>
      <w:lvlText w:val="%7."/>
      <w:lvlJc w:val="left"/>
      <w:pPr>
        <w:tabs>
          <w:tab w:val="num" w:pos="3268"/>
        </w:tabs>
        <w:ind w:left="3268" w:hanging="420"/>
      </w:pPr>
    </w:lvl>
    <w:lvl w:ilvl="7" w:tplc="04090017" w:tentative="1">
      <w:start w:val="1"/>
      <w:numFmt w:val="aiueoFullWidth"/>
      <w:lvlText w:val="(%8)"/>
      <w:lvlJc w:val="left"/>
      <w:pPr>
        <w:tabs>
          <w:tab w:val="num" w:pos="3688"/>
        </w:tabs>
        <w:ind w:left="3688" w:hanging="420"/>
      </w:pPr>
    </w:lvl>
    <w:lvl w:ilvl="8" w:tplc="04090011" w:tentative="1">
      <w:start w:val="1"/>
      <w:numFmt w:val="decimalEnclosedCircle"/>
      <w:lvlText w:val="%9"/>
      <w:lvlJc w:val="left"/>
      <w:pPr>
        <w:tabs>
          <w:tab w:val="num" w:pos="4108"/>
        </w:tabs>
        <w:ind w:left="4108" w:hanging="420"/>
      </w:pPr>
    </w:lvl>
  </w:abstractNum>
  <w:abstractNum w:abstractNumId="40" w15:restartNumberingAfterBreak="0">
    <w:nsid w:val="798E0B05"/>
    <w:multiLevelType w:val="hybridMultilevel"/>
    <w:tmpl w:val="F46A32D4"/>
    <w:lvl w:ilvl="0" w:tplc="EC1C6F6C">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num w:numId="1" w16cid:durableId="643586107">
    <w:abstractNumId w:val="38"/>
  </w:num>
  <w:num w:numId="2" w16cid:durableId="1028484114">
    <w:abstractNumId w:val="26"/>
  </w:num>
  <w:num w:numId="3" w16cid:durableId="157549934">
    <w:abstractNumId w:val="25"/>
  </w:num>
  <w:num w:numId="4" w16cid:durableId="2073118159">
    <w:abstractNumId w:val="35"/>
  </w:num>
  <w:num w:numId="5" w16cid:durableId="367416366">
    <w:abstractNumId w:val="11"/>
  </w:num>
  <w:num w:numId="6" w16cid:durableId="166096626">
    <w:abstractNumId w:val="23"/>
  </w:num>
  <w:num w:numId="7" w16cid:durableId="323970501">
    <w:abstractNumId w:val="34"/>
  </w:num>
  <w:num w:numId="8" w16cid:durableId="939066169">
    <w:abstractNumId w:val="28"/>
  </w:num>
  <w:num w:numId="9" w16cid:durableId="2059626246">
    <w:abstractNumId w:val="21"/>
  </w:num>
  <w:num w:numId="10" w16cid:durableId="2018580267">
    <w:abstractNumId w:val="5"/>
  </w:num>
  <w:num w:numId="11" w16cid:durableId="986519480">
    <w:abstractNumId w:val="40"/>
  </w:num>
  <w:num w:numId="12" w16cid:durableId="1273048284">
    <w:abstractNumId w:val="7"/>
  </w:num>
  <w:num w:numId="13" w16cid:durableId="294875768">
    <w:abstractNumId w:val="19"/>
  </w:num>
  <w:num w:numId="14" w16cid:durableId="1813134330">
    <w:abstractNumId w:val="4"/>
  </w:num>
  <w:num w:numId="15" w16cid:durableId="825126880">
    <w:abstractNumId w:val="12"/>
  </w:num>
  <w:num w:numId="16" w16cid:durableId="1378119655">
    <w:abstractNumId w:val="24"/>
  </w:num>
  <w:num w:numId="17" w16cid:durableId="2000038765">
    <w:abstractNumId w:val="32"/>
  </w:num>
  <w:num w:numId="18" w16cid:durableId="1312715489">
    <w:abstractNumId w:val="9"/>
  </w:num>
  <w:num w:numId="19" w16cid:durableId="2138790913">
    <w:abstractNumId w:val="6"/>
  </w:num>
  <w:num w:numId="20" w16cid:durableId="681669832">
    <w:abstractNumId w:val="37"/>
  </w:num>
  <w:num w:numId="21" w16cid:durableId="608513608">
    <w:abstractNumId w:val="3"/>
  </w:num>
  <w:num w:numId="22" w16cid:durableId="1325166127">
    <w:abstractNumId w:val="27"/>
  </w:num>
  <w:num w:numId="23" w16cid:durableId="1475030358">
    <w:abstractNumId w:val="20"/>
  </w:num>
  <w:num w:numId="24" w16cid:durableId="2001302010">
    <w:abstractNumId w:val="16"/>
  </w:num>
  <w:num w:numId="25" w16cid:durableId="1828861780">
    <w:abstractNumId w:val="22"/>
  </w:num>
  <w:num w:numId="26" w16cid:durableId="1387412061">
    <w:abstractNumId w:val="33"/>
  </w:num>
  <w:num w:numId="27" w16cid:durableId="1381438823">
    <w:abstractNumId w:val="31"/>
  </w:num>
  <w:num w:numId="28" w16cid:durableId="612982189">
    <w:abstractNumId w:val="30"/>
  </w:num>
  <w:num w:numId="29" w16cid:durableId="1694769491">
    <w:abstractNumId w:val="29"/>
  </w:num>
  <w:num w:numId="30" w16cid:durableId="2113863821">
    <w:abstractNumId w:val="14"/>
  </w:num>
  <w:num w:numId="31" w16cid:durableId="203718357">
    <w:abstractNumId w:val="10"/>
  </w:num>
  <w:num w:numId="32" w16cid:durableId="2117168466">
    <w:abstractNumId w:val="1"/>
  </w:num>
  <w:num w:numId="33" w16cid:durableId="917666892">
    <w:abstractNumId w:val="8"/>
  </w:num>
  <w:num w:numId="34" w16cid:durableId="2013406576">
    <w:abstractNumId w:val="18"/>
  </w:num>
  <w:num w:numId="35" w16cid:durableId="2060592743">
    <w:abstractNumId w:val="13"/>
  </w:num>
  <w:num w:numId="36" w16cid:durableId="1977180901">
    <w:abstractNumId w:val="39"/>
  </w:num>
  <w:num w:numId="37" w16cid:durableId="1857957753">
    <w:abstractNumId w:val="36"/>
  </w:num>
  <w:num w:numId="38" w16cid:durableId="599876616">
    <w:abstractNumId w:val="17"/>
  </w:num>
  <w:num w:numId="39" w16cid:durableId="1248416258">
    <w:abstractNumId w:val="0"/>
  </w:num>
  <w:num w:numId="40" w16cid:durableId="1731534322">
    <w:abstractNumId w:val="15"/>
  </w:num>
  <w:num w:numId="41" w16cid:durableId="79639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1"/>
  <w:drawingGridHorizontalSpacing w:val="98"/>
  <w:drawingGridVerticalSpacing w:val="147"/>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0D3"/>
    <w:rsid w:val="00001B9B"/>
    <w:rsid w:val="000020ED"/>
    <w:rsid w:val="00003FEA"/>
    <w:rsid w:val="000103EE"/>
    <w:rsid w:val="00013F7C"/>
    <w:rsid w:val="00021734"/>
    <w:rsid w:val="00021C01"/>
    <w:rsid w:val="000232F9"/>
    <w:rsid w:val="00025927"/>
    <w:rsid w:val="00026AAE"/>
    <w:rsid w:val="000300BC"/>
    <w:rsid w:val="000310C9"/>
    <w:rsid w:val="00033A79"/>
    <w:rsid w:val="00036812"/>
    <w:rsid w:val="0003779C"/>
    <w:rsid w:val="000405DE"/>
    <w:rsid w:val="00041A89"/>
    <w:rsid w:val="00042549"/>
    <w:rsid w:val="00045DBC"/>
    <w:rsid w:val="00062FC1"/>
    <w:rsid w:val="00066F95"/>
    <w:rsid w:val="00080100"/>
    <w:rsid w:val="0008179E"/>
    <w:rsid w:val="00083B79"/>
    <w:rsid w:val="0008718B"/>
    <w:rsid w:val="00096E1B"/>
    <w:rsid w:val="000A092D"/>
    <w:rsid w:val="000A3A90"/>
    <w:rsid w:val="000A7079"/>
    <w:rsid w:val="000A7D12"/>
    <w:rsid w:val="000B553A"/>
    <w:rsid w:val="000B7184"/>
    <w:rsid w:val="000C4EBC"/>
    <w:rsid w:val="000D339E"/>
    <w:rsid w:val="000D5FE6"/>
    <w:rsid w:val="000D782C"/>
    <w:rsid w:val="000E26EA"/>
    <w:rsid w:val="000E3B23"/>
    <w:rsid w:val="000E56AB"/>
    <w:rsid w:val="000F07F8"/>
    <w:rsid w:val="000F230C"/>
    <w:rsid w:val="000F7999"/>
    <w:rsid w:val="00105611"/>
    <w:rsid w:val="00106E08"/>
    <w:rsid w:val="00113469"/>
    <w:rsid w:val="00113743"/>
    <w:rsid w:val="00114780"/>
    <w:rsid w:val="0011504D"/>
    <w:rsid w:val="00117391"/>
    <w:rsid w:val="00117A11"/>
    <w:rsid w:val="00117D86"/>
    <w:rsid w:val="00121C35"/>
    <w:rsid w:val="00125945"/>
    <w:rsid w:val="00131C23"/>
    <w:rsid w:val="0013525B"/>
    <w:rsid w:val="001372D9"/>
    <w:rsid w:val="00137A18"/>
    <w:rsid w:val="0015230F"/>
    <w:rsid w:val="00163D3F"/>
    <w:rsid w:val="00174937"/>
    <w:rsid w:val="0018066A"/>
    <w:rsid w:val="001820F2"/>
    <w:rsid w:val="00197408"/>
    <w:rsid w:val="0019757E"/>
    <w:rsid w:val="001A0002"/>
    <w:rsid w:val="001A2DFD"/>
    <w:rsid w:val="001B49BD"/>
    <w:rsid w:val="001B5BC3"/>
    <w:rsid w:val="001C0692"/>
    <w:rsid w:val="001C498B"/>
    <w:rsid w:val="001D0217"/>
    <w:rsid w:val="001D1983"/>
    <w:rsid w:val="001D645A"/>
    <w:rsid w:val="001D6833"/>
    <w:rsid w:val="001F4346"/>
    <w:rsid w:val="001F4F44"/>
    <w:rsid w:val="001F7C76"/>
    <w:rsid w:val="0020553D"/>
    <w:rsid w:val="0021273B"/>
    <w:rsid w:val="00214957"/>
    <w:rsid w:val="00216D5E"/>
    <w:rsid w:val="002255ED"/>
    <w:rsid w:val="00225C2D"/>
    <w:rsid w:val="00233271"/>
    <w:rsid w:val="002349E8"/>
    <w:rsid w:val="002407DD"/>
    <w:rsid w:val="00243AAD"/>
    <w:rsid w:val="002446BE"/>
    <w:rsid w:val="00244BB2"/>
    <w:rsid w:val="00261EDA"/>
    <w:rsid w:val="002649CD"/>
    <w:rsid w:val="002811BF"/>
    <w:rsid w:val="00287462"/>
    <w:rsid w:val="00290310"/>
    <w:rsid w:val="002909B5"/>
    <w:rsid w:val="00291556"/>
    <w:rsid w:val="00294C48"/>
    <w:rsid w:val="002A56DE"/>
    <w:rsid w:val="002A6DC8"/>
    <w:rsid w:val="002A752C"/>
    <w:rsid w:val="002B3052"/>
    <w:rsid w:val="002D452A"/>
    <w:rsid w:val="002D557A"/>
    <w:rsid w:val="002D7B63"/>
    <w:rsid w:val="002D7E22"/>
    <w:rsid w:val="002E0436"/>
    <w:rsid w:val="002E1B3F"/>
    <w:rsid w:val="002E5FDC"/>
    <w:rsid w:val="002E64C0"/>
    <w:rsid w:val="002E7CDE"/>
    <w:rsid w:val="002F3540"/>
    <w:rsid w:val="00304CEE"/>
    <w:rsid w:val="00305618"/>
    <w:rsid w:val="003056E8"/>
    <w:rsid w:val="003120D5"/>
    <w:rsid w:val="00312DC0"/>
    <w:rsid w:val="00321038"/>
    <w:rsid w:val="003230B8"/>
    <w:rsid w:val="00327150"/>
    <w:rsid w:val="00332019"/>
    <w:rsid w:val="0033474F"/>
    <w:rsid w:val="00342D4C"/>
    <w:rsid w:val="0034371D"/>
    <w:rsid w:val="003526D6"/>
    <w:rsid w:val="00353D28"/>
    <w:rsid w:val="0035471C"/>
    <w:rsid w:val="00354B71"/>
    <w:rsid w:val="00370CB9"/>
    <w:rsid w:val="00370EBE"/>
    <w:rsid w:val="00372413"/>
    <w:rsid w:val="00376603"/>
    <w:rsid w:val="003834A9"/>
    <w:rsid w:val="00385186"/>
    <w:rsid w:val="00386D5A"/>
    <w:rsid w:val="003A1E79"/>
    <w:rsid w:val="003A477E"/>
    <w:rsid w:val="003A61B4"/>
    <w:rsid w:val="003B65E0"/>
    <w:rsid w:val="003D5F2F"/>
    <w:rsid w:val="003D746F"/>
    <w:rsid w:val="003E1280"/>
    <w:rsid w:val="003E1D58"/>
    <w:rsid w:val="003E7EE1"/>
    <w:rsid w:val="003F125D"/>
    <w:rsid w:val="003F2E4B"/>
    <w:rsid w:val="003F4ED6"/>
    <w:rsid w:val="003F5271"/>
    <w:rsid w:val="004066FB"/>
    <w:rsid w:val="00413250"/>
    <w:rsid w:val="0041471A"/>
    <w:rsid w:val="004207D7"/>
    <w:rsid w:val="00426912"/>
    <w:rsid w:val="0043477A"/>
    <w:rsid w:val="004402E3"/>
    <w:rsid w:val="00441C99"/>
    <w:rsid w:val="00443C97"/>
    <w:rsid w:val="00467D35"/>
    <w:rsid w:val="0047222D"/>
    <w:rsid w:val="004728A9"/>
    <w:rsid w:val="004841A0"/>
    <w:rsid w:val="004848CF"/>
    <w:rsid w:val="00486EE2"/>
    <w:rsid w:val="00487674"/>
    <w:rsid w:val="00490416"/>
    <w:rsid w:val="00491ECF"/>
    <w:rsid w:val="00497DE2"/>
    <w:rsid w:val="004A0D2B"/>
    <w:rsid w:val="004A7214"/>
    <w:rsid w:val="004B14C8"/>
    <w:rsid w:val="004C3B40"/>
    <w:rsid w:val="004C47DB"/>
    <w:rsid w:val="004C5A84"/>
    <w:rsid w:val="004D21A3"/>
    <w:rsid w:val="004D586A"/>
    <w:rsid w:val="004F0ABB"/>
    <w:rsid w:val="0051606F"/>
    <w:rsid w:val="00522C9C"/>
    <w:rsid w:val="00524ED8"/>
    <w:rsid w:val="00526F01"/>
    <w:rsid w:val="00527CCE"/>
    <w:rsid w:val="00527EA0"/>
    <w:rsid w:val="0053373B"/>
    <w:rsid w:val="00556019"/>
    <w:rsid w:val="00575E35"/>
    <w:rsid w:val="00583D55"/>
    <w:rsid w:val="005A0E87"/>
    <w:rsid w:val="005A64C7"/>
    <w:rsid w:val="005A69CE"/>
    <w:rsid w:val="005A725A"/>
    <w:rsid w:val="005C2E33"/>
    <w:rsid w:val="005C396D"/>
    <w:rsid w:val="005C4A45"/>
    <w:rsid w:val="005D431F"/>
    <w:rsid w:val="005D46F3"/>
    <w:rsid w:val="005D4ACA"/>
    <w:rsid w:val="005D65C3"/>
    <w:rsid w:val="005E4A48"/>
    <w:rsid w:val="005F0220"/>
    <w:rsid w:val="005F31B6"/>
    <w:rsid w:val="005F4A2E"/>
    <w:rsid w:val="005F4EC8"/>
    <w:rsid w:val="005F7B16"/>
    <w:rsid w:val="00603141"/>
    <w:rsid w:val="0060367D"/>
    <w:rsid w:val="00605F26"/>
    <w:rsid w:val="00615FEB"/>
    <w:rsid w:val="00622F8B"/>
    <w:rsid w:val="006376AA"/>
    <w:rsid w:val="00645CDB"/>
    <w:rsid w:val="00651698"/>
    <w:rsid w:val="00653A04"/>
    <w:rsid w:val="00655D08"/>
    <w:rsid w:val="006577E9"/>
    <w:rsid w:val="00665BF3"/>
    <w:rsid w:val="00676B73"/>
    <w:rsid w:val="006966F5"/>
    <w:rsid w:val="006A0AAA"/>
    <w:rsid w:val="006A0B1D"/>
    <w:rsid w:val="006A444A"/>
    <w:rsid w:val="006C3DB3"/>
    <w:rsid w:val="006D2CBE"/>
    <w:rsid w:val="006D2F10"/>
    <w:rsid w:val="006D387A"/>
    <w:rsid w:val="006D513B"/>
    <w:rsid w:val="006D57F7"/>
    <w:rsid w:val="006E0A0A"/>
    <w:rsid w:val="006E55F8"/>
    <w:rsid w:val="006E5B61"/>
    <w:rsid w:val="006E5EF1"/>
    <w:rsid w:val="006E71DA"/>
    <w:rsid w:val="006F4CB9"/>
    <w:rsid w:val="006F78FD"/>
    <w:rsid w:val="00701C47"/>
    <w:rsid w:val="00704D1F"/>
    <w:rsid w:val="0071135F"/>
    <w:rsid w:val="00715984"/>
    <w:rsid w:val="00717E4F"/>
    <w:rsid w:val="00721478"/>
    <w:rsid w:val="00724E96"/>
    <w:rsid w:val="00733705"/>
    <w:rsid w:val="00736661"/>
    <w:rsid w:val="007541B5"/>
    <w:rsid w:val="00754FB6"/>
    <w:rsid w:val="00756480"/>
    <w:rsid w:val="00756D5A"/>
    <w:rsid w:val="0076305D"/>
    <w:rsid w:val="00765FA1"/>
    <w:rsid w:val="00776A7D"/>
    <w:rsid w:val="00793C81"/>
    <w:rsid w:val="00796647"/>
    <w:rsid w:val="007A0137"/>
    <w:rsid w:val="007B0A17"/>
    <w:rsid w:val="007B60D3"/>
    <w:rsid w:val="007B620A"/>
    <w:rsid w:val="007C12F2"/>
    <w:rsid w:val="007C1CBC"/>
    <w:rsid w:val="007C4489"/>
    <w:rsid w:val="007D1FB4"/>
    <w:rsid w:val="007D55FB"/>
    <w:rsid w:val="007D7D25"/>
    <w:rsid w:val="007E4850"/>
    <w:rsid w:val="007E4CC0"/>
    <w:rsid w:val="007E6B52"/>
    <w:rsid w:val="007F059B"/>
    <w:rsid w:val="007F2EDF"/>
    <w:rsid w:val="007F670A"/>
    <w:rsid w:val="007F6A4F"/>
    <w:rsid w:val="00801381"/>
    <w:rsid w:val="00807ECD"/>
    <w:rsid w:val="008138F6"/>
    <w:rsid w:val="00826445"/>
    <w:rsid w:val="008272FB"/>
    <w:rsid w:val="0083180C"/>
    <w:rsid w:val="008365C5"/>
    <w:rsid w:val="00837125"/>
    <w:rsid w:val="0084031D"/>
    <w:rsid w:val="00843B89"/>
    <w:rsid w:val="00847328"/>
    <w:rsid w:val="00853C69"/>
    <w:rsid w:val="0086091F"/>
    <w:rsid w:val="00867C13"/>
    <w:rsid w:val="008800E5"/>
    <w:rsid w:val="008808D1"/>
    <w:rsid w:val="00882627"/>
    <w:rsid w:val="00883C70"/>
    <w:rsid w:val="0088428C"/>
    <w:rsid w:val="00884A39"/>
    <w:rsid w:val="00885CDD"/>
    <w:rsid w:val="008907AC"/>
    <w:rsid w:val="00890D3F"/>
    <w:rsid w:val="0089488D"/>
    <w:rsid w:val="008965E5"/>
    <w:rsid w:val="00896DBE"/>
    <w:rsid w:val="008975E0"/>
    <w:rsid w:val="008A0571"/>
    <w:rsid w:val="008A0D70"/>
    <w:rsid w:val="008A1891"/>
    <w:rsid w:val="008A70B9"/>
    <w:rsid w:val="008B02E2"/>
    <w:rsid w:val="008B3CB2"/>
    <w:rsid w:val="008B400D"/>
    <w:rsid w:val="008C0507"/>
    <w:rsid w:val="008C289D"/>
    <w:rsid w:val="008C3B75"/>
    <w:rsid w:val="008C5518"/>
    <w:rsid w:val="008C5ECB"/>
    <w:rsid w:val="008D1719"/>
    <w:rsid w:val="008D2FF3"/>
    <w:rsid w:val="008D4E5D"/>
    <w:rsid w:val="008E36AF"/>
    <w:rsid w:val="008F0B3B"/>
    <w:rsid w:val="008F0D54"/>
    <w:rsid w:val="008F2EEB"/>
    <w:rsid w:val="00900A92"/>
    <w:rsid w:val="00903116"/>
    <w:rsid w:val="009036D8"/>
    <w:rsid w:val="009112D6"/>
    <w:rsid w:val="00913118"/>
    <w:rsid w:val="00915778"/>
    <w:rsid w:val="009162CC"/>
    <w:rsid w:val="00917BD4"/>
    <w:rsid w:val="00920210"/>
    <w:rsid w:val="009214D2"/>
    <w:rsid w:val="00946922"/>
    <w:rsid w:val="00955B6F"/>
    <w:rsid w:val="009573CB"/>
    <w:rsid w:val="009600FC"/>
    <w:rsid w:val="00962174"/>
    <w:rsid w:val="0097663E"/>
    <w:rsid w:val="009811CB"/>
    <w:rsid w:val="00987BD7"/>
    <w:rsid w:val="00992245"/>
    <w:rsid w:val="00997124"/>
    <w:rsid w:val="009A5513"/>
    <w:rsid w:val="009A70AD"/>
    <w:rsid w:val="009B64B3"/>
    <w:rsid w:val="009C1832"/>
    <w:rsid w:val="009C1A27"/>
    <w:rsid w:val="009C368F"/>
    <w:rsid w:val="009C5CEF"/>
    <w:rsid w:val="009D0680"/>
    <w:rsid w:val="009D5C02"/>
    <w:rsid w:val="009E4E1A"/>
    <w:rsid w:val="009E7045"/>
    <w:rsid w:val="009E74A9"/>
    <w:rsid w:val="009F28CD"/>
    <w:rsid w:val="009F3229"/>
    <w:rsid w:val="009F60F6"/>
    <w:rsid w:val="009F69FB"/>
    <w:rsid w:val="00A053E2"/>
    <w:rsid w:val="00A07056"/>
    <w:rsid w:val="00A12827"/>
    <w:rsid w:val="00A143A8"/>
    <w:rsid w:val="00A22306"/>
    <w:rsid w:val="00A27055"/>
    <w:rsid w:val="00A32C8E"/>
    <w:rsid w:val="00A41B80"/>
    <w:rsid w:val="00A42EAC"/>
    <w:rsid w:val="00A51EEE"/>
    <w:rsid w:val="00A5222B"/>
    <w:rsid w:val="00A63D3C"/>
    <w:rsid w:val="00A6658E"/>
    <w:rsid w:val="00A734B2"/>
    <w:rsid w:val="00A74A04"/>
    <w:rsid w:val="00A84A2E"/>
    <w:rsid w:val="00A92667"/>
    <w:rsid w:val="00A94E96"/>
    <w:rsid w:val="00AA0E0A"/>
    <w:rsid w:val="00AA3005"/>
    <w:rsid w:val="00AB1980"/>
    <w:rsid w:val="00AB5459"/>
    <w:rsid w:val="00AC0601"/>
    <w:rsid w:val="00AD3064"/>
    <w:rsid w:val="00AD67A6"/>
    <w:rsid w:val="00AE0CDA"/>
    <w:rsid w:val="00AF1563"/>
    <w:rsid w:val="00AF1B9D"/>
    <w:rsid w:val="00AF4C52"/>
    <w:rsid w:val="00AF6A9C"/>
    <w:rsid w:val="00AF7BBE"/>
    <w:rsid w:val="00B002E4"/>
    <w:rsid w:val="00B018D5"/>
    <w:rsid w:val="00B051BA"/>
    <w:rsid w:val="00B12CFD"/>
    <w:rsid w:val="00B15818"/>
    <w:rsid w:val="00B20DEE"/>
    <w:rsid w:val="00B21CF1"/>
    <w:rsid w:val="00B23890"/>
    <w:rsid w:val="00B248E3"/>
    <w:rsid w:val="00B261C6"/>
    <w:rsid w:val="00B32C29"/>
    <w:rsid w:val="00B3384E"/>
    <w:rsid w:val="00B3733C"/>
    <w:rsid w:val="00B3779D"/>
    <w:rsid w:val="00B44010"/>
    <w:rsid w:val="00B44028"/>
    <w:rsid w:val="00B45D31"/>
    <w:rsid w:val="00B524A2"/>
    <w:rsid w:val="00B54DED"/>
    <w:rsid w:val="00B55526"/>
    <w:rsid w:val="00B61D3D"/>
    <w:rsid w:val="00B63558"/>
    <w:rsid w:val="00B80BC2"/>
    <w:rsid w:val="00B8220A"/>
    <w:rsid w:val="00B86767"/>
    <w:rsid w:val="00B87858"/>
    <w:rsid w:val="00B94A7B"/>
    <w:rsid w:val="00BA5598"/>
    <w:rsid w:val="00BA6DBB"/>
    <w:rsid w:val="00BA7805"/>
    <w:rsid w:val="00BA7874"/>
    <w:rsid w:val="00BC4F57"/>
    <w:rsid w:val="00BC6845"/>
    <w:rsid w:val="00BD0704"/>
    <w:rsid w:val="00BD3F6F"/>
    <w:rsid w:val="00BD540F"/>
    <w:rsid w:val="00BD72DC"/>
    <w:rsid w:val="00BD7F91"/>
    <w:rsid w:val="00BF2FE1"/>
    <w:rsid w:val="00BF4AD1"/>
    <w:rsid w:val="00C00371"/>
    <w:rsid w:val="00C00662"/>
    <w:rsid w:val="00C02F92"/>
    <w:rsid w:val="00C033F8"/>
    <w:rsid w:val="00C03DF7"/>
    <w:rsid w:val="00C07F35"/>
    <w:rsid w:val="00C1152C"/>
    <w:rsid w:val="00C12D61"/>
    <w:rsid w:val="00C1334C"/>
    <w:rsid w:val="00C135CC"/>
    <w:rsid w:val="00C17F38"/>
    <w:rsid w:val="00C2349E"/>
    <w:rsid w:val="00C34069"/>
    <w:rsid w:val="00C364D7"/>
    <w:rsid w:val="00C4041E"/>
    <w:rsid w:val="00C44617"/>
    <w:rsid w:val="00C44CFB"/>
    <w:rsid w:val="00C4588A"/>
    <w:rsid w:val="00C51397"/>
    <w:rsid w:val="00C532EE"/>
    <w:rsid w:val="00C54207"/>
    <w:rsid w:val="00C56051"/>
    <w:rsid w:val="00C57092"/>
    <w:rsid w:val="00C604C9"/>
    <w:rsid w:val="00C6698B"/>
    <w:rsid w:val="00C67A17"/>
    <w:rsid w:val="00C72A84"/>
    <w:rsid w:val="00C74FA6"/>
    <w:rsid w:val="00C82F4F"/>
    <w:rsid w:val="00C83E1D"/>
    <w:rsid w:val="00C90308"/>
    <w:rsid w:val="00C9139C"/>
    <w:rsid w:val="00CA591C"/>
    <w:rsid w:val="00CA6180"/>
    <w:rsid w:val="00CB01BE"/>
    <w:rsid w:val="00CB2577"/>
    <w:rsid w:val="00CB7CBF"/>
    <w:rsid w:val="00CC3BA7"/>
    <w:rsid w:val="00CC4838"/>
    <w:rsid w:val="00CD0CB9"/>
    <w:rsid w:val="00CD1A88"/>
    <w:rsid w:val="00CD7A94"/>
    <w:rsid w:val="00CF262B"/>
    <w:rsid w:val="00CF5210"/>
    <w:rsid w:val="00CF62BB"/>
    <w:rsid w:val="00D0070C"/>
    <w:rsid w:val="00D04458"/>
    <w:rsid w:val="00D067C3"/>
    <w:rsid w:val="00D15C32"/>
    <w:rsid w:val="00D165C6"/>
    <w:rsid w:val="00D2376C"/>
    <w:rsid w:val="00D24A51"/>
    <w:rsid w:val="00D31831"/>
    <w:rsid w:val="00D530CF"/>
    <w:rsid w:val="00D5604C"/>
    <w:rsid w:val="00D56F2D"/>
    <w:rsid w:val="00D579C6"/>
    <w:rsid w:val="00D63939"/>
    <w:rsid w:val="00D676B8"/>
    <w:rsid w:val="00D7075C"/>
    <w:rsid w:val="00D73FF9"/>
    <w:rsid w:val="00D75346"/>
    <w:rsid w:val="00D86834"/>
    <w:rsid w:val="00D873FC"/>
    <w:rsid w:val="00D90B8F"/>
    <w:rsid w:val="00D94869"/>
    <w:rsid w:val="00D96487"/>
    <w:rsid w:val="00DB1F00"/>
    <w:rsid w:val="00DB66D3"/>
    <w:rsid w:val="00DC1BFE"/>
    <w:rsid w:val="00DC1DD3"/>
    <w:rsid w:val="00DD600E"/>
    <w:rsid w:val="00DF1DE4"/>
    <w:rsid w:val="00DF223A"/>
    <w:rsid w:val="00DF312E"/>
    <w:rsid w:val="00DF3C7B"/>
    <w:rsid w:val="00DF4E9A"/>
    <w:rsid w:val="00DF76A7"/>
    <w:rsid w:val="00E0323D"/>
    <w:rsid w:val="00E1441D"/>
    <w:rsid w:val="00E14D84"/>
    <w:rsid w:val="00E201CE"/>
    <w:rsid w:val="00E208F6"/>
    <w:rsid w:val="00E21363"/>
    <w:rsid w:val="00E24176"/>
    <w:rsid w:val="00E264AE"/>
    <w:rsid w:val="00E2748E"/>
    <w:rsid w:val="00E3001D"/>
    <w:rsid w:val="00E31201"/>
    <w:rsid w:val="00E36050"/>
    <w:rsid w:val="00E43A7B"/>
    <w:rsid w:val="00E444F2"/>
    <w:rsid w:val="00E465A4"/>
    <w:rsid w:val="00E5001F"/>
    <w:rsid w:val="00E50FD4"/>
    <w:rsid w:val="00E60170"/>
    <w:rsid w:val="00E61C8E"/>
    <w:rsid w:val="00E644DF"/>
    <w:rsid w:val="00E64F32"/>
    <w:rsid w:val="00E73ED0"/>
    <w:rsid w:val="00E82977"/>
    <w:rsid w:val="00E82CA4"/>
    <w:rsid w:val="00E847D8"/>
    <w:rsid w:val="00E8734D"/>
    <w:rsid w:val="00E87CFD"/>
    <w:rsid w:val="00E90435"/>
    <w:rsid w:val="00E95813"/>
    <w:rsid w:val="00E97D1F"/>
    <w:rsid w:val="00EA4F81"/>
    <w:rsid w:val="00EB03E0"/>
    <w:rsid w:val="00EB14F3"/>
    <w:rsid w:val="00EC024D"/>
    <w:rsid w:val="00EC2276"/>
    <w:rsid w:val="00EC2B50"/>
    <w:rsid w:val="00EC3B2D"/>
    <w:rsid w:val="00EC4CA7"/>
    <w:rsid w:val="00ED1E01"/>
    <w:rsid w:val="00ED5119"/>
    <w:rsid w:val="00ED58D7"/>
    <w:rsid w:val="00EE3DCE"/>
    <w:rsid w:val="00EE5628"/>
    <w:rsid w:val="00EE77E1"/>
    <w:rsid w:val="00EF68AD"/>
    <w:rsid w:val="00F034E2"/>
    <w:rsid w:val="00F05A27"/>
    <w:rsid w:val="00F11FFD"/>
    <w:rsid w:val="00F14A3B"/>
    <w:rsid w:val="00F2152F"/>
    <w:rsid w:val="00F237EA"/>
    <w:rsid w:val="00F25B0F"/>
    <w:rsid w:val="00F35252"/>
    <w:rsid w:val="00F37197"/>
    <w:rsid w:val="00F37E23"/>
    <w:rsid w:val="00F472AA"/>
    <w:rsid w:val="00F51FC6"/>
    <w:rsid w:val="00F52D23"/>
    <w:rsid w:val="00F5343F"/>
    <w:rsid w:val="00F56892"/>
    <w:rsid w:val="00F61B55"/>
    <w:rsid w:val="00F62718"/>
    <w:rsid w:val="00F70355"/>
    <w:rsid w:val="00F735C4"/>
    <w:rsid w:val="00F7428E"/>
    <w:rsid w:val="00F74DA7"/>
    <w:rsid w:val="00F77011"/>
    <w:rsid w:val="00F77E96"/>
    <w:rsid w:val="00F911D3"/>
    <w:rsid w:val="00F91580"/>
    <w:rsid w:val="00F91734"/>
    <w:rsid w:val="00F93164"/>
    <w:rsid w:val="00F93C54"/>
    <w:rsid w:val="00FA46FA"/>
    <w:rsid w:val="00FB39A0"/>
    <w:rsid w:val="00FB4395"/>
    <w:rsid w:val="00FB6B27"/>
    <w:rsid w:val="00FC2551"/>
    <w:rsid w:val="00FD1944"/>
    <w:rsid w:val="00FD270A"/>
    <w:rsid w:val="00FE4481"/>
    <w:rsid w:val="00FF2E47"/>
    <w:rsid w:val="00FF48F8"/>
    <w:rsid w:val="00FF7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B786C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252"/>
        <w:tab w:val="right" w:pos="8504"/>
      </w:tabs>
      <w:snapToGrid w:val="0"/>
    </w:pPr>
  </w:style>
  <w:style w:type="character" w:styleId="a5">
    <w:name w:val="page number"/>
    <w:basedOn w:val="a0"/>
  </w:style>
  <w:style w:type="character" w:customStyle="1" w:styleId="a4">
    <w:name w:val="フッター (文字)"/>
    <w:link w:val="a3"/>
    <w:uiPriority w:val="99"/>
    <w:rsid w:val="00CC3BA7"/>
    <w:rPr>
      <w:kern w:val="2"/>
      <w:sz w:val="21"/>
      <w:szCs w:val="24"/>
    </w:rPr>
  </w:style>
  <w:style w:type="paragraph" w:styleId="a6">
    <w:name w:val="Date"/>
    <w:basedOn w:val="a"/>
    <w:next w:val="a"/>
  </w:style>
  <w:style w:type="paragraph" w:styleId="a7">
    <w:name w:val="Balloon Text"/>
    <w:basedOn w:val="a"/>
    <w:semiHidden/>
    <w:rPr>
      <w:rFonts w:ascii="Arial" w:eastAsia="ＭＳ ゴシック" w:hAnsi="Arial"/>
      <w:sz w:val="18"/>
      <w:szCs w:val="18"/>
    </w:rPr>
  </w:style>
  <w:style w:type="paragraph" w:styleId="a8">
    <w:name w:val="header"/>
    <w:basedOn w:val="a"/>
    <w:link w:val="a9"/>
    <w:uiPriority w:val="99"/>
    <w:pPr>
      <w:tabs>
        <w:tab w:val="center" w:pos="4252"/>
        <w:tab w:val="right" w:pos="8504"/>
      </w:tabs>
      <w:snapToGrid w:val="0"/>
    </w:pPr>
  </w:style>
  <w:style w:type="paragraph" w:styleId="aa">
    <w:name w:val="annotation text"/>
    <w:basedOn w:val="a"/>
    <w:link w:val="ab"/>
    <w:rsid w:val="00B86767"/>
    <w:pPr>
      <w:jc w:val="left"/>
    </w:pPr>
  </w:style>
  <w:style w:type="character" w:customStyle="1" w:styleId="ab">
    <w:name w:val="コメント文字列 (文字)"/>
    <w:link w:val="aa"/>
    <w:rsid w:val="00B86767"/>
    <w:rPr>
      <w:kern w:val="2"/>
      <w:sz w:val="21"/>
      <w:szCs w:val="24"/>
    </w:rPr>
  </w:style>
  <w:style w:type="paragraph" w:styleId="ac">
    <w:name w:val="Revision"/>
    <w:hidden/>
    <w:uiPriority w:val="99"/>
    <w:semiHidden/>
    <w:rsid w:val="008F0B3B"/>
    <w:rPr>
      <w:kern w:val="2"/>
      <w:sz w:val="21"/>
      <w:szCs w:val="24"/>
    </w:rPr>
  </w:style>
  <w:style w:type="character" w:styleId="ad">
    <w:name w:val="annotation reference"/>
    <w:rsid w:val="00C9139C"/>
    <w:rPr>
      <w:sz w:val="18"/>
      <w:szCs w:val="18"/>
    </w:rPr>
  </w:style>
  <w:style w:type="paragraph" w:styleId="ae">
    <w:name w:val="annotation subject"/>
    <w:basedOn w:val="aa"/>
    <w:next w:val="aa"/>
    <w:link w:val="af"/>
    <w:rsid w:val="00C9139C"/>
    <w:rPr>
      <w:b/>
      <w:bCs/>
    </w:rPr>
  </w:style>
  <w:style w:type="character" w:customStyle="1" w:styleId="af">
    <w:name w:val="コメント内容 (文字)"/>
    <w:link w:val="ae"/>
    <w:rsid w:val="00C9139C"/>
    <w:rPr>
      <w:b/>
      <w:bCs/>
      <w:kern w:val="2"/>
      <w:sz w:val="21"/>
      <w:szCs w:val="24"/>
    </w:rPr>
  </w:style>
  <w:style w:type="paragraph" w:styleId="af0">
    <w:name w:val="Note Heading"/>
    <w:basedOn w:val="a"/>
    <w:next w:val="a"/>
    <w:link w:val="af1"/>
    <w:rsid w:val="00287462"/>
    <w:pPr>
      <w:jc w:val="center"/>
    </w:pPr>
  </w:style>
  <w:style w:type="character" w:customStyle="1" w:styleId="af1">
    <w:name w:val="記 (文字)"/>
    <w:link w:val="af0"/>
    <w:rsid w:val="00287462"/>
    <w:rPr>
      <w:kern w:val="2"/>
      <w:sz w:val="21"/>
      <w:szCs w:val="24"/>
    </w:rPr>
  </w:style>
  <w:style w:type="paragraph" w:customStyle="1" w:styleId="Default">
    <w:name w:val="Default"/>
    <w:rsid w:val="00CA6180"/>
    <w:pPr>
      <w:widowControl w:val="0"/>
      <w:autoSpaceDE w:val="0"/>
      <w:autoSpaceDN w:val="0"/>
      <w:adjustRightInd w:val="0"/>
    </w:pPr>
    <w:rPr>
      <w:rFonts w:cs="Century"/>
      <w:color w:val="000000"/>
      <w:sz w:val="24"/>
      <w:szCs w:val="24"/>
    </w:rPr>
  </w:style>
  <w:style w:type="table" w:styleId="af2">
    <w:name w:val="Table Grid"/>
    <w:basedOn w:val="a1"/>
    <w:rsid w:val="00D57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D579C6"/>
    <w:pPr>
      <w:widowControl w:val="0"/>
      <w:jc w:val="both"/>
    </w:pPr>
    <w:rPr>
      <w:kern w:val="2"/>
      <w:sz w:val="21"/>
      <w:szCs w:val="24"/>
    </w:rPr>
  </w:style>
  <w:style w:type="character" w:styleId="af4">
    <w:name w:val="Placeholder Text"/>
    <w:basedOn w:val="a0"/>
    <w:uiPriority w:val="99"/>
    <w:semiHidden/>
    <w:rsid w:val="008B02E2"/>
    <w:rPr>
      <w:color w:val="666666"/>
    </w:rPr>
  </w:style>
  <w:style w:type="paragraph" w:styleId="af5">
    <w:name w:val="caption"/>
    <w:basedOn w:val="a"/>
    <w:next w:val="a"/>
    <w:unhideWhenUsed/>
    <w:qFormat/>
    <w:rsid w:val="00A6658E"/>
    <w:rPr>
      <w:b/>
      <w:bCs/>
      <w:szCs w:val="21"/>
    </w:rPr>
  </w:style>
  <w:style w:type="character" w:customStyle="1" w:styleId="a9">
    <w:name w:val="ヘッダー (文字)"/>
    <w:basedOn w:val="a0"/>
    <w:link w:val="a8"/>
    <w:uiPriority w:val="99"/>
    <w:rsid w:val="00D15C3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7618">
      <w:bodyDiv w:val="1"/>
      <w:marLeft w:val="0"/>
      <w:marRight w:val="0"/>
      <w:marTop w:val="0"/>
      <w:marBottom w:val="0"/>
      <w:divBdr>
        <w:top w:val="none" w:sz="0" w:space="0" w:color="auto"/>
        <w:left w:val="none" w:sz="0" w:space="0" w:color="auto"/>
        <w:bottom w:val="none" w:sz="0" w:space="0" w:color="auto"/>
        <w:right w:val="none" w:sz="0" w:space="0" w:color="auto"/>
      </w:divBdr>
    </w:div>
    <w:div w:id="129980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8372DE-CE95-4B78-B1AF-16217ACBC3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A00B83-0B56-44B5-AC5C-8215F83563B0}">
  <ds:schemaRefs>
    <ds:schemaRef ds:uri="http://schemas.microsoft.com/sharepoint/v3/contenttype/forms"/>
  </ds:schemaRefs>
</ds:datastoreItem>
</file>

<file path=customXml/itemProps3.xml><?xml version="1.0" encoding="utf-8"?>
<ds:datastoreItem xmlns:ds="http://schemas.openxmlformats.org/officeDocument/2006/customXml" ds:itemID="{FB1EC0B6-E1B3-41BE-BE4F-B366B843F799}">
  <ds:schemaRefs>
    <ds:schemaRef ds:uri="http://schemas.openxmlformats.org/officeDocument/2006/bibliography"/>
  </ds:schemaRefs>
</ds:datastoreItem>
</file>

<file path=customXml/itemProps4.xml><?xml version="1.0" encoding="utf-8"?>
<ds:datastoreItem xmlns:ds="http://schemas.openxmlformats.org/officeDocument/2006/customXml" ds:itemID="{F15B73F2-5391-4E91-8586-5A2821A7D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2024-01-10T07:28:00Z</dcterms:created>
  <dcterms:modified xsi:type="dcterms:W3CDTF">2024-01-16T08:51:00Z</dcterms:modified>
</cp:coreProperties>
</file>